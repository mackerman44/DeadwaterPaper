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Running Head: Northern Pikeminnow in Deadwater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3E2543E4" w:rsidR="00711654" w:rsidRPr="00711654" w:rsidRDefault="00711654" w:rsidP="00711654">
      <w:pPr>
        <w:pStyle w:val="BodyText"/>
      </w:pPr>
      <w:r>
        <w:t>A large population of Northern Pikeminnow in a slow-water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7777777"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77777777"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7777777"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4068E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4068E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4068E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4068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5670E422"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43ECCE35" w14:textId="40CCAE64" w:rsidR="002D754E" w:rsidRDefault="002D754E">
      <w:pPr>
        <w:pStyle w:val="BodyText"/>
      </w:pPr>
      <w:r>
        <w:t>All data and code for the analyses presented here can be found in a GitHub repository release (https://</w:t>
      </w:r>
      <w:r w:rsidR="00701D3C">
        <w:t>doi.org/10.5281/zenodo.6458124</w:t>
      </w:r>
      <w:r>
        <w:t>).</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77777777" w:rsidR="00B40F81" w:rsidRDefault="00CA7264">
      <w:pPr>
        <w:pStyle w:val="FirstParagraph"/>
      </w:pPr>
      <w:r>
        <w:t xml:space="preserve">Using hook-and-line angling, we caught a total of 1,663 Northern Pikeminnow over the course of the study including 14 recaptures; the overall CPUE was 1.32 Northern Pikeminnow per angler </w:t>
      </w:r>
      <w:r>
        <w:lastRenderedPageBreak/>
        <w:t>hour (Table 1). Mark-recapture abundance estimates of Northern Pikeminnow in Deadwater Slough ranged from 12,480 to 18,732 in fall 2019 and from 24,381 to 37,016 in fall 2020 (Table 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 xml:space="preserve">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w:t>
      </w:r>
      <w:r>
        <w:lastRenderedPageBreak/>
        <w:t>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t>Fish Consumption Potential</w:t>
      </w:r>
    </w:p>
    <w:p w14:paraId="1C1C257C" w14:textId="77777777" w:rsidR="00B40F81" w:rsidRDefault="00CA7264">
      <w:pPr>
        <w:pStyle w:val="FirstParagraph"/>
      </w:pPr>
      <w:r>
        <w:t>During the fall DSR emigration, we estimated an average-size Northern Pikeminnow (394.1 TL mm) to consume 43.55 g of fish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77777777" w:rsidR="00B40F81" w:rsidRDefault="00CA7264">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w:t>
      </w:r>
      <w:r>
        <w:lastRenderedPageBreak/>
        <w:t>Salmon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lastRenderedPageBreak/>
        <w:t>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w:t>
      </w:r>
      <w:r>
        <w:lastRenderedPageBreak/>
        <w:t>release marked fish evenly throughout Deadwater Slough, we anecdotally observed anglers congregating in particular areas of the slough to socialize or exploit “good” 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lastRenderedPageBreak/>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w:t>
      </w:r>
      <w:r>
        <w:lastRenderedPageBreak/>
        <w:t>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w:t>
      </w:r>
      <w:r>
        <w:lastRenderedPageBreak/>
        <w:t>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lastRenderedPageBreak/>
        <w:t>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w:t>
      </w:r>
      <w:r>
        <w:lastRenderedPageBreak/>
        <w:t>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77777777"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w:t>
      </w:r>
      <w:r>
        <w:lastRenderedPageBreak/>
        <w:t>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77777777" w:rsidR="00B40F81" w:rsidRDefault="00CA7264" w:rsidP="004861F7">
      <w:pPr>
        <w:pStyle w:val="Bibliography"/>
        <w:spacing w:after="0"/>
        <w:ind w:left="720" w:hanging="720"/>
        <w:contextualSpacing/>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008451B6" w:rsidR="00B40F81" w:rsidRDefault="00CA7264" w:rsidP="004861F7">
      <w:pPr>
        <w:pStyle w:val="Bibliography"/>
        <w:spacing w:after="0"/>
        <w:ind w:left="720" w:hanging="720"/>
        <w:contextualSpacing/>
      </w:pPr>
      <w:bookmarkStart w:id="24" w:name="ref-Copeland2014a"/>
      <w:bookmarkEnd w:id="23"/>
      <w:r>
        <w:t xml:space="preserve">Copeland, T., M. W. Ackerman, M. P. Corsi, P. Kennedy, K. K. Wright, M. R. Campbell, and W. C. Schrader. 2014. Wild </w:t>
      </w:r>
      <w:ins w:id="25" w:author="MHE Blackman" w:date="2022-04-13T11:37:00Z">
        <w:r w:rsidR="0031349F">
          <w:t>j</w:t>
        </w:r>
      </w:ins>
      <w:del w:id="26" w:author="MHE Blackman" w:date="2022-04-13T11:37:00Z">
        <w:r w:rsidDel="0031349F">
          <w:delText>J</w:delText>
        </w:r>
      </w:del>
      <w:r>
        <w:t xml:space="preserve">uvenile </w:t>
      </w:r>
      <w:ins w:id="27" w:author="MHE Blackman" w:date="2022-04-13T11:37:00Z">
        <w:r w:rsidR="0031349F">
          <w:t>s</w:t>
        </w:r>
      </w:ins>
      <w:del w:id="28" w:author="MHE Blackman" w:date="2022-04-13T11:37:00Z">
        <w:r w:rsidDel="0031349F">
          <w:delText>S</w:delText>
        </w:r>
      </w:del>
      <w:r>
        <w:t xml:space="preserve">teelhead and Chinook Salmon </w:t>
      </w:r>
      <w:ins w:id="29" w:author="MHE Blackman" w:date="2022-04-13T11:37:00Z">
        <w:r w:rsidR="0031349F">
          <w:t>a</w:t>
        </w:r>
      </w:ins>
      <w:del w:id="30" w:author="MHE Blackman" w:date="2022-04-13T11:37:00Z">
        <w:r w:rsidDel="0031349F">
          <w:delText>A</w:delText>
        </w:r>
      </w:del>
      <w:r>
        <w:t xml:space="preserve">bundance and </w:t>
      </w:r>
      <w:ins w:id="31" w:author="MHE Blackman" w:date="2022-04-13T11:37:00Z">
        <w:r w:rsidR="0031349F">
          <w:t>c</w:t>
        </w:r>
      </w:ins>
      <w:del w:id="32" w:author="MHE Blackman" w:date="2022-04-13T11:37:00Z">
        <w:r w:rsidDel="0031349F">
          <w:delText>C</w:delText>
        </w:r>
      </w:del>
      <w:r>
        <w:t xml:space="preserve">omposition at Lower Granite Dam, </w:t>
      </w:r>
      <w:ins w:id="33" w:author="MHE Blackman" w:date="2022-04-13T11:37:00Z">
        <w:r w:rsidR="0031349F">
          <w:t>m</w:t>
        </w:r>
      </w:ins>
      <w:del w:id="34" w:author="MHE Blackman" w:date="2022-04-13T11:37:00Z">
        <w:r w:rsidDel="0031349F">
          <w:delText>M</w:delText>
        </w:r>
      </w:del>
      <w:r>
        <w:t xml:space="preserve">igratory </w:t>
      </w:r>
      <w:ins w:id="35" w:author="MHE Blackman" w:date="2022-04-13T11:37:00Z">
        <w:r w:rsidR="0031349F">
          <w:t>y</w:t>
        </w:r>
      </w:ins>
      <w:del w:id="36" w:author="MHE Blackman" w:date="2022-04-13T11:37:00Z">
        <w:r w:rsidDel="0031349F">
          <w:delText>Y</w:delText>
        </w:r>
      </w:del>
      <w:r>
        <w:t>ears 2010 and 2011. Idaho Department of Fish and Game.</w:t>
      </w:r>
    </w:p>
    <w:p w14:paraId="5D136C48" w14:textId="0BC08A6D" w:rsidR="00B40F81" w:rsidRDefault="00CA7264" w:rsidP="004861F7">
      <w:pPr>
        <w:pStyle w:val="Bibliography"/>
        <w:spacing w:after="0"/>
        <w:ind w:left="720" w:hanging="720"/>
        <w:contextualSpacing/>
      </w:pPr>
      <w:bookmarkStart w:id="37" w:name="ref-Crozier2020"/>
      <w:bookmarkEnd w:id="24"/>
      <w:r>
        <w:t xml:space="preserve">Crozier, L. G., J. E. Siegel, L. E. Wiesebron, E. M. Trujillo, B. J. Burke, B. P. Sandford, and D. L. Widener. 2020. Snake River Sockeye and Chinook Salmon in a changing climate: </w:t>
      </w:r>
      <w:del w:id="38" w:author="MHE Blackman" w:date="2022-04-13T11:36:00Z">
        <w:r w:rsidDel="0031349F">
          <w:delText xml:space="preserve">Implications </w:delText>
        </w:r>
      </w:del>
      <w:ins w:id="39" w:author="MHE Blackman" w:date="2022-04-13T11:36:00Z">
        <w:r w:rsidR="0031349F">
          <w:t>i</w:t>
        </w:r>
        <w:r w:rsidR="0031349F">
          <w:t xml:space="preserve">mplications </w:t>
        </w:r>
      </w:ins>
      <w:r>
        <w:t>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40" w:name="ref-Deslauriers2017"/>
      <w:bookmarkEnd w:id="37"/>
      <w:r>
        <w:t>Deslauriers, D., S. R. Chipps, J. E. Breck, J. A. Rice, and C. P. Madenjian. 2017. Fish Bioenergetics 4.0: An R-based modeling application. Fisheries 42(11):586–596.</w:t>
      </w:r>
    </w:p>
    <w:p w14:paraId="75DFB552" w14:textId="4E89F104" w:rsidR="00B40F81" w:rsidRDefault="00CA7264" w:rsidP="004861F7">
      <w:pPr>
        <w:pStyle w:val="Bibliography"/>
        <w:spacing w:after="0"/>
        <w:ind w:left="720" w:hanging="720"/>
        <w:contextualSpacing/>
      </w:pPr>
      <w:bookmarkStart w:id="41" w:name="ref-Dodson2013"/>
      <w:bookmarkEnd w:id="40"/>
      <w:r>
        <w:t xml:space="preserve">Dodson, J. J., N. Aubin-Horth, V. Thériault, and D. J. Páez. 2013. The evolutionary ecology of alternative migratory tactics in salmonid fishes: </w:t>
      </w:r>
      <w:del w:id="42" w:author="MHE Blackman" w:date="2022-04-13T11:35:00Z">
        <w:r w:rsidDel="0031349F">
          <w:delText xml:space="preserve">Alternative </w:delText>
        </w:r>
      </w:del>
      <w:ins w:id="43" w:author="MHE Blackman" w:date="2022-04-13T11:35:00Z">
        <w:r w:rsidR="0031349F">
          <w:t>a</w:t>
        </w:r>
        <w:r w:rsidR="0031349F">
          <w:t xml:space="preserve">lternative </w:t>
        </w:r>
      </w:ins>
      <w:r>
        <w:t>migratory tactics as threshold traits. Biological Reviews 88(3):602–625.</w:t>
      </w:r>
    </w:p>
    <w:p w14:paraId="223C0081" w14:textId="77777777" w:rsidR="00B40F81" w:rsidRDefault="00CA7264" w:rsidP="004861F7">
      <w:pPr>
        <w:pStyle w:val="Bibliography"/>
        <w:spacing w:after="0"/>
        <w:ind w:left="720" w:hanging="720"/>
        <w:contextualSpacing/>
      </w:pPr>
      <w:bookmarkStart w:id="44" w:name="ref-eBird2021"/>
      <w:bookmarkEnd w:id="41"/>
      <w:r>
        <w:t>eBird. 2021. eBird: An online database of bird distribution and abundance [web application]. eBird, Cornell Lab of Ornithology, Ithaca, New York. Available: http://www.ebird.org. Accessed: November 10, 2021.</w:t>
      </w:r>
    </w:p>
    <w:p w14:paraId="72EC161F" w14:textId="77777777" w:rsidR="00B40F81" w:rsidRDefault="00CA7264" w:rsidP="004861F7">
      <w:pPr>
        <w:pStyle w:val="Bibliography"/>
        <w:spacing w:after="0"/>
        <w:ind w:left="720" w:hanging="720"/>
        <w:contextualSpacing/>
      </w:pPr>
      <w:bookmarkStart w:id="45" w:name="ref-Emerson1973"/>
      <w:bookmarkEnd w:id="44"/>
      <w:r>
        <w:t>Emerson, J. L. 1973. A history of the Salmon National Forest. United States Forest Service. 194 pp.</w:t>
      </w:r>
    </w:p>
    <w:p w14:paraId="6619AB7B" w14:textId="77777777" w:rsidR="00B40F81" w:rsidRDefault="00CA7264" w:rsidP="004861F7">
      <w:pPr>
        <w:pStyle w:val="Bibliography"/>
        <w:spacing w:after="0"/>
        <w:ind w:left="720" w:hanging="720"/>
        <w:contextualSpacing/>
      </w:pPr>
      <w:bookmarkStart w:id="46" w:name="ref-Evans2012"/>
      <w:bookmarkEnd w:id="45"/>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01D47038" w14:textId="2D326650" w:rsidR="00B40F81" w:rsidRDefault="00CA7264" w:rsidP="004861F7">
      <w:pPr>
        <w:pStyle w:val="Bibliography"/>
        <w:spacing w:after="0"/>
        <w:ind w:left="720" w:hanging="720"/>
        <w:contextualSpacing/>
      </w:pPr>
      <w:bookmarkStart w:id="47" w:name="ref-Evans2016"/>
      <w:bookmarkEnd w:id="46"/>
      <w:r>
        <w:t xml:space="preserve">Evans, A. F., Q. Payton, A. Turecek, B. Cramer, K. Collis, D. D. Roby, P. J. Loschl, L. Sullivan, J. Skalski, M. Weiland, and C. Dotson. 2016. Avian predation on juvenile salmonids: </w:t>
      </w:r>
      <w:ins w:id="48" w:author="MHE Blackman" w:date="2022-04-13T11:38:00Z">
        <w:r w:rsidR="00B34152">
          <w:t>s</w:t>
        </w:r>
      </w:ins>
      <w:del w:id="49" w:author="MHE Blackman" w:date="2022-04-13T11:38:00Z">
        <w:r w:rsidDel="00B34152">
          <w:delText>S</w:delText>
        </w:r>
      </w:del>
      <w:r>
        <w:t>patial and temporal analysis based on acoustic and passive integrated transponder tags. Transactions of the American Fisheries Society 145(4):860–877.</w:t>
      </w:r>
    </w:p>
    <w:p w14:paraId="4DE1C259" w14:textId="77777777" w:rsidR="00B40F81" w:rsidRDefault="00CA7264" w:rsidP="004861F7">
      <w:pPr>
        <w:pStyle w:val="Bibliography"/>
        <w:spacing w:after="0"/>
        <w:ind w:left="720" w:hanging="720"/>
        <w:contextualSpacing/>
      </w:pPr>
      <w:bookmarkStart w:id="50" w:name="ref-Feeken2020"/>
      <w:bookmarkEnd w:id="47"/>
      <w:r>
        <w:t>Feeken,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51" w:name="ref-Foster1977"/>
      <w:bookmarkEnd w:id="50"/>
      <w:r>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52" w:name="ref-Friesen1999"/>
      <w:bookmarkEnd w:id="51"/>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53" w:name="ref-Frost2000"/>
      <w:bookmarkEnd w:id="52"/>
      <w:r>
        <w:t>Frost, C. N. 2000. A key for identifying preyfish in the Columbia River based on diagnostic bones. U.S. Geological Survey, Western Fisheries Research Center, Columbia River Research Laboratory.</w:t>
      </w:r>
    </w:p>
    <w:p w14:paraId="7AE181A3" w14:textId="36B7BCBE" w:rsidR="00B40F81" w:rsidRDefault="00CA7264" w:rsidP="004861F7">
      <w:pPr>
        <w:pStyle w:val="Bibliography"/>
        <w:spacing w:after="0"/>
        <w:ind w:left="720" w:hanging="720"/>
        <w:contextualSpacing/>
      </w:pPr>
      <w:bookmarkStart w:id="54" w:name="ref-Gray2001"/>
      <w:bookmarkEnd w:id="53"/>
      <w:r>
        <w:t xml:space="preserve">Gray, R. H., and D. D. Dauble. 2001. Some </w:t>
      </w:r>
      <w:ins w:id="55" w:author="MHE Blackman" w:date="2022-04-13T11:34:00Z">
        <w:r w:rsidR="0031349F">
          <w:t>l</w:t>
        </w:r>
      </w:ins>
      <w:del w:id="56" w:author="MHE Blackman" w:date="2022-04-13T11:34:00Z">
        <w:r w:rsidDel="0031349F">
          <w:delText>L</w:delText>
        </w:r>
      </w:del>
      <w:r>
        <w:t xml:space="preserve">ife </w:t>
      </w:r>
      <w:ins w:id="57" w:author="MHE Blackman" w:date="2022-04-13T11:34:00Z">
        <w:r w:rsidR="0031349F">
          <w:t>h</w:t>
        </w:r>
      </w:ins>
      <w:del w:id="58" w:author="MHE Blackman" w:date="2022-04-13T11:34:00Z">
        <w:r w:rsidDel="0031349F">
          <w:delText>H</w:delText>
        </w:r>
      </w:del>
      <w:r>
        <w:t xml:space="preserve">istory </w:t>
      </w:r>
      <w:ins w:id="59" w:author="MHE Blackman" w:date="2022-04-13T11:34:00Z">
        <w:r w:rsidR="0031349F">
          <w:t>c</w:t>
        </w:r>
      </w:ins>
      <w:del w:id="60" w:author="MHE Blackman" w:date="2022-04-13T11:34:00Z">
        <w:r w:rsidDel="0031349F">
          <w:delText>C</w:delText>
        </w:r>
      </w:del>
      <w:r>
        <w:t xml:space="preserve">haracteristics of </w:t>
      </w:r>
      <w:del w:id="61" w:author="MHE Blackman" w:date="2022-04-13T11:34:00Z">
        <w:r w:rsidDel="0031349F">
          <w:delText xml:space="preserve">Cyprinids </w:delText>
        </w:r>
      </w:del>
      <w:ins w:id="62" w:author="MHE Blackman" w:date="2022-04-13T11:34:00Z">
        <w:r w:rsidR="0031349F">
          <w:t>c</w:t>
        </w:r>
        <w:r w:rsidR="0031349F">
          <w:t xml:space="preserve">yprinids </w:t>
        </w:r>
      </w:ins>
      <w:r>
        <w:t>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63" w:name="ref-Hansel1988"/>
      <w:bookmarkEnd w:id="54"/>
      <w:r>
        <w:lastRenderedPageBreak/>
        <w:t>Hansel, H. C., S. D. Duke, P. T. Lofy, and G. A. Gray. 1988. Use of diagnostic bones to identify and estimate original lengths of ingested prey fishes. Transactions of the American Fisheries Society 117(1):55–62.</w:t>
      </w:r>
    </w:p>
    <w:p w14:paraId="3B4BA6C3" w14:textId="7D870E9B" w:rsidR="00B40F81" w:rsidRDefault="00CA7264" w:rsidP="004861F7">
      <w:pPr>
        <w:pStyle w:val="Bibliography"/>
        <w:spacing w:after="0"/>
        <w:ind w:left="720" w:hanging="720"/>
        <w:contextualSpacing/>
      </w:pPr>
      <w:bookmarkStart w:id="64" w:name="ref-Harnish2014"/>
      <w:bookmarkEnd w:id="63"/>
      <w:r>
        <w:t xml:space="preserve">Harnish, R. A., E. D. Green, K. A. Deters, K. D. Ham, Z. Deng, H. Li, B. Rayamajhi, K. W. Jung, and G. A. McMichael. 2014. Survival of wild Hanford Reach and Priest Rapids Hatchery fall Chinook Salmon juveniles in the Columbia River: </w:t>
      </w:r>
      <w:del w:id="65" w:author="MHE Blackman" w:date="2022-04-13T11:33:00Z">
        <w:r w:rsidDel="0031349F">
          <w:delText xml:space="preserve">Predation </w:delText>
        </w:r>
      </w:del>
      <w:ins w:id="66" w:author="MHE Blackman" w:date="2022-04-13T11:33:00Z">
        <w:r w:rsidR="0031349F">
          <w:t>p</w:t>
        </w:r>
        <w:r w:rsidR="0031349F">
          <w:t xml:space="preserve">redation </w:t>
        </w:r>
      </w:ins>
      <w:r>
        <w:t>implications. Pacific Northwest National Laboratory.</w:t>
      </w:r>
    </w:p>
    <w:p w14:paraId="60494C86" w14:textId="77777777" w:rsidR="00B40F81" w:rsidRDefault="00CA7264" w:rsidP="004861F7">
      <w:pPr>
        <w:pStyle w:val="Bibliography"/>
        <w:spacing w:after="0"/>
        <w:ind w:left="720" w:hanging="720"/>
        <w:contextualSpacing/>
      </w:pPr>
      <w:bookmarkStart w:id="67" w:name="ref-Hartleb1995"/>
      <w:bookmarkEnd w:id="64"/>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68" w:name="ref-Hodgson1988"/>
      <w:bookmarkEnd w:id="67"/>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69" w:name="ref-ICTRT2007"/>
      <w:bookmarkEnd w:id="68"/>
      <w:r>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70" w:name="ref-Jurajda2016"/>
      <w:bookmarkEnd w:id="69"/>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71" w:name="ref-Justice2017"/>
      <w:bookmarkEnd w:id="70"/>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72" w:name="ref-Kamler2001"/>
      <w:bookmarkEnd w:id="71"/>
      <w:r>
        <w:t>Kamler, J. F., and K. L. Pope. 2001. Nonlethal methods of examining fish stomach contents. Reviews in Fisheries Science 9(1):1–11.</w:t>
      </w:r>
    </w:p>
    <w:p w14:paraId="3F28AF6E" w14:textId="53D986F6" w:rsidR="00B40F81" w:rsidRDefault="00CA7264" w:rsidP="004861F7">
      <w:pPr>
        <w:pStyle w:val="Bibliography"/>
        <w:spacing w:after="0"/>
        <w:ind w:left="720" w:hanging="720"/>
        <w:contextualSpacing/>
      </w:pPr>
      <w:bookmarkStart w:id="73" w:name="ref-Kinzer2020"/>
      <w:bookmarkEnd w:id="72"/>
      <w:r>
        <w:lastRenderedPageBreak/>
        <w:t xml:space="preserve">Kinzer, R., R. Orme, M. Campbell, J. Hargrove, and K. See. 2020. Report to NOAA Fisheries for 5-Year ESA Status Review: Snake River Basin Steelhead and Chinook Salmon population abundance, life </w:t>
      </w:r>
      <w:ins w:id="74" w:author="MHE Blackman" w:date="2022-04-13T11:42:00Z">
        <w:r w:rsidR="00B34152">
          <w:t>h</w:t>
        </w:r>
      </w:ins>
      <w:del w:id="75" w:author="MHE Blackman" w:date="2022-04-13T11:42:00Z">
        <w:r w:rsidDel="00B34152">
          <w:delText>H</w:delText>
        </w:r>
      </w:del>
      <w:r>
        <w:t>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76" w:name="ref-Knutsen1999"/>
      <w:bookmarkEnd w:id="73"/>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77" w:name="ref-Krebs1999"/>
      <w:bookmarkEnd w:id="76"/>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78" w:name="ref-Lewis2019"/>
      <w:bookmarkEnd w:id="77"/>
      <w:r>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79" w:name="ref-McCann2019"/>
      <w:bookmarkEnd w:id="7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80" w:name="ref-McClure2021"/>
      <w:bookmarkEnd w:id="79"/>
      <w:r>
        <w:t>McClure, C., B. Barnett, E. A. Felts, M. Davison, N. Smith, B. A. Knoth, J. R. Poole, and S. F. Feeken. 2021. Idaho Anadromous Emigrant Monitoring, 2020 Annual Report. IDFG Report Number 21-11:65.</w:t>
      </w:r>
    </w:p>
    <w:p w14:paraId="6DEA6B82" w14:textId="4EB09CF1" w:rsidR="00B40F81" w:rsidRDefault="00CA7264" w:rsidP="004861F7">
      <w:pPr>
        <w:pStyle w:val="Bibliography"/>
        <w:spacing w:after="0"/>
        <w:ind w:left="720" w:hanging="720"/>
        <w:contextualSpacing/>
      </w:pPr>
      <w:bookmarkStart w:id="81" w:name="ref-McElhany2000"/>
      <w:bookmarkEnd w:id="80"/>
      <w:r>
        <w:t xml:space="preserve">McElhany, P., M. H. Ruckelshaus, M. J. Ford, T. C. Wainwright, and E. P. Bjorkstedt. 2000. Viable salmonid populations and the recovery of evolutionarily significant units. U.S. </w:t>
      </w:r>
      <w:r>
        <w:lastRenderedPageBreak/>
        <w:t>Department of Commerce, National Oceanic and Atmospheric Administration, Technical Memo</w:t>
      </w:r>
      <w:ins w:id="82" w:author="MHE Blackman" w:date="2022-04-13T11:43:00Z">
        <w:r w:rsidR="0081368D">
          <w:t>randum</w:t>
        </w:r>
      </w:ins>
      <w:r>
        <w:t>. NMFS-NWFSC-42.:156 pp.</w:t>
      </w:r>
    </w:p>
    <w:p w14:paraId="552B5B70" w14:textId="77777777" w:rsidR="00B40F81" w:rsidRDefault="00CA7264" w:rsidP="004861F7">
      <w:pPr>
        <w:pStyle w:val="Bibliography"/>
        <w:spacing w:after="0"/>
        <w:ind w:left="720" w:hanging="720"/>
        <w:contextualSpacing/>
      </w:pPr>
      <w:bookmarkStart w:id="83" w:name="ref-Moss2016"/>
      <w:bookmarkEnd w:id="81"/>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5E0DCF29" w:rsidR="00B40F81" w:rsidRDefault="00CA7264" w:rsidP="004861F7">
      <w:pPr>
        <w:pStyle w:val="Bibliography"/>
        <w:spacing w:after="0"/>
        <w:ind w:left="720" w:hanging="720"/>
        <w:contextualSpacing/>
      </w:pPr>
      <w:bookmarkStart w:id="84" w:name="ref-Murphy2021"/>
      <w:bookmarkEnd w:id="83"/>
      <w:r>
        <w:t xml:space="preserve">Murphy, C. A., J. D. Romer, K. Stertz, I. Arismendi, R. Emig, F. Monzyk, and S. L. Johnson. 2021. Damming salmon fry: </w:t>
      </w:r>
      <w:ins w:id="85" w:author="MHE Blackman" w:date="2022-04-13T11:44:00Z">
        <w:r w:rsidR="0081368D">
          <w:t>e</w:t>
        </w:r>
      </w:ins>
      <w:del w:id="86" w:author="MHE Blackman" w:date="2022-04-13T11:44:00Z">
        <w:r w:rsidDel="0081368D">
          <w:delText>E</w:delText>
        </w:r>
      </w:del>
      <w:r>
        <w:t>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87" w:name="ref-NOAA2017"/>
      <w:bookmarkEnd w:id="84"/>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88" w:name="ref-Nemeth1999"/>
      <w:bookmarkEnd w:id="87"/>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89" w:name="ref-Parker1995"/>
      <w:bookmarkEnd w:id="88"/>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90" w:name="ref-Petersen1994"/>
      <w:bookmarkEnd w:id="89"/>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91" w:name="ref-Petersen1999"/>
      <w:bookmarkEnd w:id="90"/>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92" w:name="ref-Poe1991"/>
      <w:bookmarkEnd w:id="91"/>
      <w:r>
        <w:lastRenderedPageBreak/>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93" w:name="ref-Poole2019"/>
      <w:bookmarkEnd w:id="92"/>
      <w:r>
        <w:t>Poole, J. R., E. Felts, M. Dobos, B. Barnett, M. Davison, C. J. Roth, B. A. Knoth, and E. J. Stark. 2019. Idaho Anadromous Emigrant Monitoring, 2018 Annual Report. IDFG Report Number 19-11:71.</w:t>
      </w:r>
    </w:p>
    <w:p w14:paraId="7400EDCF" w14:textId="1B22505B" w:rsidR="00B40F81" w:rsidRDefault="00CA7264" w:rsidP="004861F7">
      <w:pPr>
        <w:pStyle w:val="Bibliography"/>
        <w:spacing w:after="0"/>
        <w:ind w:left="720" w:hanging="720"/>
        <w:contextualSpacing/>
      </w:pPr>
      <w:bookmarkStart w:id="94" w:name="ref-Porter2019"/>
      <w:bookmarkEnd w:id="93"/>
      <w:r>
        <w:t xml:space="preserve">Porter, N. J., M. W. Ackerman, T. Mackey, G. A. Axel, and K. E. See. 2019. Movement and distribution of Chinook Salmon presmolts in the mainstem Salmon River, 2018/2019 </w:t>
      </w:r>
      <w:ins w:id="95" w:author="MHE Blackman" w:date="2022-04-13T11:45:00Z">
        <w:r w:rsidR="0081368D">
          <w:t>A</w:t>
        </w:r>
      </w:ins>
      <w:del w:id="96" w:author="MHE Blackman" w:date="2022-04-13T11:45:00Z">
        <w:r w:rsidDel="0081368D">
          <w:delText>a</w:delText>
        </w:r>
      </w:del>
      <w:r>
        <w:t xml:space="preserve">nnual </w:t>
      </w:r>
      <w:ins w:id="97" w:author="MHE Blackman" w:date="2022-04-13T11:45:00Z">
        <w:r w:rsidR="0081368D">
          <w:t>R</w:t>
        </w:r>
      </w:ins>
      <w:del w:id="98" w:author="MHE Blackman" w:date="2022-04-13T11:45:00Z">
        <w:r w:rsidDel="0081368D">
          <w:delText>r</w:delText>
        </w:r>
      </w:del>
      <w:r>
        <w:t>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99" w:name="ref-QGISDevelopmentTeam2022"/>
      <w:bookmarkEnd w:id="94"/>
      <w:r>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100" w:name="ref-RCoreTeam2021"/>
      <w:bookmarkEnd w:id="99"/>
      <w:r>
        <w:t>R Core Team. 2021. R: A language and environment for statistical computing. R Foundation for Statistical Computing, Vienna, Austria.</w:t>
      </w:r>
    </w:p>
    <w:p w14:paraId="4DDD5E60" w14:textId="2793C433" w:rsidR="00B40F81" w:rsidRDefault="00CA7264" w:rsidP="004861F7">
      <w:pPr>
        <w:pStyle w:val="Bibliography"/>
        <w:spacing w:after="0"/>
        <w:ind w:left="720" w:hanging="720"/>
        <w:contextualSpacing/>
      </w:pPr>
      <w:bookmarkStart w:id="101" w:name="ref-Reichmuth1985"/>
      <w:bookmarkEnd w:id="100"/>
      <w:r>
        <w:t xml:space="preserve">Reichmuth, D., A. Potter, M. Knops, and M. Leaverton. 1985. Reducing </w:t>
      </w:r>
      <w:ins w:id="102" w:author="MHE Blackman" w:date="2022-04-13T11:45:00Z">
        <w:r w:rsidR="0081368D">
          <w:t>i</w:t>
        </w:r>
      </w:ins>
      <w:del w:id="103" w:author="MHE Blackman" w:date="2022-04-13T11:45:00Z">
        <w:r w:rsidDel="0081368D">
          <w:delText>I</w:delText>
        </w:r>
      </w:del>
      <w:r>
        <w:t xml:space="preserve">ce </w:t>
      </w:r>
      <w:ins w:id="104" w:author="MHE Blackman" w:date="2022-04-13T11:45:00Z">
        <w:r w:rsidR="0081368D">
          <w:t>j</w:t>
        </w:r>
      </w:ins>
      <w:del w:id="105" w:author="MHE Blackman" w:date="2022-04-13T11:45:00Z">
        <w:r w:rsidDel="0081368D">
          <w:delText>J</w:delText>
        </w:r>
      </w:del>
      <w:r>
        <w:t xml:space="preserve">ams </w:t>
      </w:r>
      <w:ins w:id="106" w:author="MHE Blackman" w:date="2022-04-13T11:45:00Z">
        <w:r w:rsidR="0081368D">
          <w:t>a</w:t>
        </w:r>
      </w:ins>
      <w:del w:id="107" w:author="MHE Blackman" w:date="2022-04-13T11:45:00Z">
        <w:r w:rsidDel="0081368D">
          <w:delText>A</w:delText>
        </w:r>
      </w:del>
      <w:r>
        <w:t xml:space="preserve">long the Salmon River Deadwater Reach: </w:t>
      </w:r>
      <w:ins w:id="108" w:author="MHE Blackman" w:date="2022-04-13T11:46:00Z">
        <w:r w:rsidR="0081368D">
          <w:t>p</w:t>
        </w:r>
      </w:ins>
      <w:del w:id="109" w:author="MHE Blackman" w:date="2022-04-13T11:46:00Z">
        <w:r w:rsidDel="0081368D">
          <w:delText>P</w:delText>
        </w:r>
      </w:del>
      <w:r>
        <w:t xml:space="preserve">roblems, </w:t>
      </w:r>
      <w:ins w:id="110" w:author="MHE Blackman" w:date="2022-04-13T11:46:00Z">
        <w:r w:rsidR="0081368D">
          <w:t>p</w:t>
        </w:r>
      </w:ins>
      <w:del w:id="111" w:author="MHE Blackman" w:date="2022-04-13T11:46:00Z">
        <w:r w:rsidDel="0081368D">
          <w:delText>P</w:delText>
        </w:r>
      </w:del>
      <w:r>
        <w:t xml:space="preserve">roposals and </w:t>
      </w:r>
      <w:ins w:id="112" w:author="MHE Blackman" w:date="2022-04-13T11:46:00Z">
        <w:r w:rsidR="0081368D">
          <w:t>p</w:t>
        </w:r>
      </w:ins>
      <w:del w:id="113" w:author="MHE Blackman" w:date="2022-04-13T11:46:00Z">
        <w:r w:rsidDel="0081368D">
          <w:delText>P</w:delText>
        </w:r>
      </w:del>
      <w:r>
        <w:t xml:space="preserve">rospects. </w:t>
      </w:r>
      <w:del w:id="114" w:author="MHE Blackman" w:date="2022-04-13T11:46:00Z">
        <w:r w:rsidDel="0081368D">
          <w:delText>A Prelminary</w:delText>
        </w:r>
      </w:del>
      <w:ins w:id="115" w:author="MHE Blackman" w:date="2022-04-13T11:46:00Z">
        <w:r w:rsidR="0081368D">
          <w:t>Preliminary</w:t>
        </w:r>
      </w:ins>
      <w:r>
        <w:t xml:space="preserve"> </w:t>
      </w:r>
      <w:ins w:id="116" w:author="MHE Blackman" w:date="2022-04-13T11:46:00Z">
        <w:r w:rsidR="0081368D">
          <w:t>r</w:t>
        </w:r>
      </w:ins>
      <w:del w:id="117" w:author="MHE Blackman" w:date="2022-04-13T11:46:00Z">
        <w:r w:rsidDel="0081368D">
          <w:delText>R</w:delText>
        </w:r>
      </w:del>
      <w:r>
        <w:t xml:space="preserve">eview, </w:t>
      </w:r>
      <w:ins w:id="118" w:author="MHE Blackman" w:date="2022-04-13T11:46:00Z">
        <w:r w:rsidR="0081368D">
          <w:t>e</w:t>
        </w:r>
      </w:ins>
      <w:del w:id="119" w:author="MHE Blackman" w:date="2022-04-13T11:46:00Z">
        <w:r w:rsidDel="0081368D">
          <w:delText>E</w:delText>
        </w:r>
      </w:del>
      <w:r>
        <w:t xml:space="preserve">valuation and </w:t>
      </w:r>
      <w:ins w:id="120" w:author="MHE Blackman" w:date="2022-04-13T11:46:00Z">
        <w:r w:rsidR="0081368D">
          <w:t>p</w:t>
        </w:r>
      </w:ins>
      <w:del w:id="121" w:author="MHE Blackman" w:date="2022-04-13T11:46:00Z">
        <w:r w:rsidDel="0081368D">
          <w:delText>P</w:delText>
        </w:r>
      </w:del>
      <w:r>
        <w:t xml:space="preserve">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122" w:name="ref-Roni2018"/>
      <w:bookmarkEnd w:id="101"/>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123" w:name="ref-Rubenson2020"/>
      <w:bookmarkEnd w:id="122"/>
      <w:r>
        <w:lastRenderedPageBreak/>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124" w:name="ref-Shively1996"/>
      <w:bookmarkEnd w:id="123"/>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125" w:name="ref-Tabor1993"/>
      <w:bookmarkEnd w:id="124"/>
      <w:r>
        <w:t>Tabor, R. A., R. S. Shively, and T. P. Poe. 1993. Predation of juvenile salmonids by Smallmouth Bass and Northern Pikeminnow in the Columbia River near Richland, Washington. North American Journal of Fisheries Management 13(4):831–838.</w:t>
      </w:r>
    </w:p>
    <w:p w14:paraId="08AC66B3" w14:textId="0EA3ABC6" w:rsidR="00B40F81" w:rsidRDefault="00CA7264" w:rsidP="004861F7">
      <w:pPr>
        <w:pStyle w:val="Bibliography"/>
        <w:spacing w:after="0"/>
        <w:ind w:left="720" w:hanging="720"/>
        <w:contextualSpacing/>
      </w:pPr>
      <w:bookmarkStart w:id="126" w:name="ref-USACE1986"/>
      <w:bookmarkEnd w:id="125"/>
      <w:r>
        <w:t xml:space="preserve">USACE. 1986. Salmon River </w:t>
      </w:r>
      <w:ins w:id="127" w:author="MHE Blackman" w:date="2022-04-13T11:47:00Z">
        <w:r w:rsidR="0081368D">
          <w:t>f</w:t>
        </w:r>
      </w:ins>
      <w:del w:id="128" w:author="MHE Blackman" w:date="2022-04-13T11:47:00Z">
        <w:r w:rsidDel="0081368D">
          <w:delText>F</w:delText>
        </w:r>
      </w:del>
      <w:r>
        <w:t xml:space="preserve">lood </w:t>
      </w:r>
      <w:ins w:id="129" w:author="MHE Blackman" w:date="2022-04-13T11:47:00Z">
        <w:r w:rsidR="0081368D">
          <w:t>d</w:t>
        </w:r>
      </w:ins>
      <w:del w:id="130" w:author="MHE Blackman" w:date="2022-04-13T11:47:00Z">
        <w:r w:rsidDel="0081368D">
          <w:delText>D</w:delText>
        </w:r>
      </w:del>
      <w:r>
        <w:t xml:space="preserve">amage </w:t>
      </w:r>
      <w:ins w:id="131" w:author="MHE Blackman" w:date="2022-04-13T11:47:00Z">
        <w:r w:rsidR="0081368D">
          <w:t>r</w:t>
        </w:r>
      </w:ins>
      <w:del w:id="132" w:author="MHE Blackman" w:date="2022-04-13T11:47:00Z">
        <w:r w:rsidDel="0081368D">
          <w:delText>R</w:delText>
        </w:r>
      </w:del>
      <w:r>
        <w:t xml:space="preserve">eduction. Lemhi County, Idaho. Detailed </w:t>
      </w:r>
      <w:del w:id="133" w:author="MHE Blackman" w:date="2022-04-13T11:47:00Z">
        <w:r w:rsidDel="0081368D">
          <w:delText xml:space="preserve">Project </w:delText>
        </w:r>
      </w:del>
      <w:ins w:id="134" w:author="MHE Blackman" w:date="2022-04-13T11:47:00Z">
        <w:r w:rsidR="0081368D">
          <w:t>p</w:t>
        </w:r>
        <w:r w:rsidR="0081368D">
          <w:t xml:space="preserve">roject </w:t>
        </w:r>
      </w:ins>
      <w:del w:id="135" w:author="MHE Blackman" w:date="2022-04-13T11:48:00Z">
        <w:r w:rsidDel="0081368D">
          <w:delText xml:space="preserve">Report </w:delText>
        </w:r>
      </w:del>
      <w:ins w:id="136" w:author="MHE Blackman" w:date="2022-04-13T11:48:00Z">
        <w:r w:rsidR="0081368D">
          <w:t>r</w:t>
        </w:r>
        <w:r w:rsidR="0081368D">
          <w:t xml:space="preserve">eport </w:t>
        </w:r>
      </w:ins>
      <w:r>
        <w:t>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137" w:name="ref-Venditti2000"/>
      <w:bookmarkEnd w:id="126"/>
      <w:r>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138" w:name="ref-Ward1995"/>
      <w:bookmarkEnd w:id="137"/>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139" w:name="ref-Wasowicz1994"/>
      <w:bookmarkEnd w:id="138"/>
      <w:r>
        <w:t>Wasowicz, A., and R. A. Valdez. 1994. A nonlethal technique to recover gut contents of Roundtail Chub. North American Journal of Fisheries Management 14(3):656–658.</w:t>
      </w:r>
    </w:p>
    <w:p w14:paraId="35A7E876" w14:textId="7754E46A" w:rsidR="00B40F81" w:rsidRDefault="00CA7264" w:rsidP="004861F7">
      <w:pPr>
        <w:pStyle w:val="Bibliography"/>
        <w:spacing w:after="0"/>
        <w:ind w:left="720" w:hanging="720"/>
        <w:contextualSpacing/>
      </w:pPr>
      <w:bookmarkStart w:id="140" w:name="ref-White2021"/>
      <w:bookmarkEnd w:id="139"/>
      <w:r>
        <w:t xml:space="preserve">White, S. M., S. Brandy, C. Justice, K. A. Morinaga, L. Naylor, J. Ruzycki, E. R. Sedell, J. Steele, A. Towne, J. G. Webster, and I. Wilson. 2021. Progress towards a comprehensive approach for habitat restoration in the Columbia Basin: </w:t>
      </w:r>
      <w:del w:id="141" w:author="MHE Blackman" w:date="2022-04-13T11:48:00Z">
        <w:r w:rsidDel="0081368D">
          <w:delText xml:space="preserve">Case </w:delText>
        </w:r>
      </w:del>
      <w:ins w:id="142" w:author="MHE Blackman" w:date="2022-04-13T11:48:00Z">
        <w:r w:rsidR="0081368D">
          <w:t>c</w:t>
        </w:r>
        <w:r w:rsidR="0081368D">
          <w:t xml:space="preserve">ase </w:t>
        </w:r>
      </w:ins>
      <w:r>
        <w:t>study in the Grande Ronde River. Fisheries 46(5):229–243.</w:t>
      </w:r>
    </w:p>
    <w:p w14:paraId="058DCBC4" w14:textId="77777777" w:rsidR="00B40F81" w:rsidRDefault="00CA7264" w:rsidP="004861F7">
      <w:pPr>
        <w:pStyle w:val="Bibliography"/>
        <w:spacing w:after="0"/>
        <w:ind w:left="720" w:hanging="720"/>
        <w:contextualSpacing/>
      </w:pPr>
      <w:bookmarkStart w:id="143" w:name="ref-Widener2021"/>
      <w:bookmarkEnd w:id="140"/>
      <w:r>
        <w:lastRenderedPageBreak/>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255FB64F" w:rsidR="00B40F81" w:rsidRDefault="00CA7264" w:rsidP="004861F7">
      <w:pPr>
        <w:pStyle w:val="Bibliography"/>
        <w:spacing w:after="0"/>
        <w:ind w:left="720" w:hanging="720"/>
        <w:contextualSpacing/>
      </w:pPr>
      <w:bookmarkStart w:id="144" w:name="ref-Winther2020"/>
      <w:bookmarkEnd w:id="143"/>
      <w:r>
        <w:t xml:space="preserve">Winther, E., C. M. Barr, C. Miller, and C. Wheaton. 2020. Report on the predation index, predator control fisheries, and program evaluation for the Columbia River Basin Northern Pikeminnow Sport Reward Program, 2020 </w:t>
      </w:r>
      <w:del w:id="145" w:author="MHE Blackman" w:date="2022-04-13T11:49:00Z">
        <w:r w:rsidDel="00926B46">
          <w:delText xml:space="preserve">annual </w:delText>
        </w:r>
      </w:del>
      <w:ins w:id="146" w:author="MHE Blackman" w:date="2022-04-13T11:49:00Z">
        <w:r w:rsidR="00926B46">
          <w:t>A</w:t>
        </w:r>
        <w:r w:rsidR="00926B46">
          <w:t xml:space="preserve">nnual </w:t>
        </w:r>
        <w:r w:rsidR="00926B46">
          <w:t>R</w:t>
        </w:r>
      </w:ins>
      <w:del w:id="147" w:author="MHE Blackman" w:date="2022-04-13T11:49:00Z">
        <w:r w:rsidDel="00926B46">
          <w:delText>r</w:delText>
        </w:r>
      </w:del>
      <w:r>
        <w:t xml:space="preserve">eport. </w:t>
      </w:r>
      <w:del w:id="148" w:author="MHE Blackman" w:date="2022-04-13T11:57:00Z">
        <w:r w:rsidDel="001136D6">
          <w:delText xml:space="preserve">Pages </w:delText>
        </w:r>
      </w:del>
      <w:r>
        <w:t>155 pp. Pacific States Marine Fisheries Commission, Washington Dept. of Fish and Wildlife, Oregon Dept. of Fish and Wildlife.</w:t>
      </w:r>
    </w:p>
    <w:p w14:paraId="3726BF34" w14:textId="233E3082" w:rsidR="00B40F81" w:rsidRDefault="00CA7264" w:rsidP="004861F7">
      <w:pPr>
        <w:pStyle w:val="Bibliography"/>
        <w:spacing w:after="0"/>
        <w:ind w:left="720" w:hanging="720"/>
        <w:contextualSpacing/>
      </w:pPr>
      <w:bookmarkStart w:id="149" w:name="ref-Wydoski2003"/>
      <w:bookmarkEnd w:id="144"/>
      <w:r>
        <w:t xml:space="preserve">Wydoski, R. S., and R. R. Whitney. 2003. Inland fishes of Washington: </w:t>
      </w:r>
      <w:del w:id="150" w:author="MHE Blackman" w:date="2022-04-13T11:49:00Z">
        <w:r w:rsidDel="00926B46">
          <w:delText xml:space="preserve">Second </w:delText>
        </w:r>
      </w:del>
      <w:ins w:id="151" w:author="MHE Blackman" w:date="2022-04-13T11:49:00Z">
        <w:r w:rsidR="00926B46">
          <w:t>s</w:t>
        </w:r>
        <w:r w:rsidR="00926B46">
          <w:t xml:space="preserve">econd </w:t>
        </w:r>
      </w:ins>
      <w:r>
        <w:t>edition, revised and expanded. University of Washington Press.</w:t>
      </w:r>
    </w:p>
    <w:p w14:paraId="648209C0" w14:textId="77777777" w:rsidR="00B40F81" w:rsidRDefault="00CA7264" w:rsidP="004861F7">
      <w:pPr>
        <w:pStyle w:val="Bibliography"/>
        <w:spacing w:after="0"/>
        <w:ind w:left="720" w:hanging="720"/>
        <w:contextualSpacing/>
      </w:pPr>
      <w:bookmarkStart w:id="152" w:name="ref-Zimmerman1999"/>
      <w:bookmarkEnd w:id="149"/>
      <w:r>
        <w:t>Zimmerman, M. P., and D. L. Ward. 1999. Index of predation on juvenile salmonids by Northern Pikeminnow in the lower Columbia River basin from 1994-96. Transactions of the American Fisheries Society 128(6):995–1007.</w:t>
      </w:r>
    </w:p>
    <w:p w14:paraId="6BBCFF1C" w14:textId="60C88C9D" w:rsidR="00B40F81" w:rsidRDefault="00CA7264" w:rsidP="004861F7">
      <w:pPr>
        <w:pStyle w:val="Bibliography"/>
        <w:spacing w:after="0"/>
        <w:ind w:left="720" w:hanging="720"/>
        <w:contextualSpacing/>
      </w:pPr>
      <w:bookmarkStart w:id="153" w:name="ref-Zimmerman2012"/>
      <w:bookmarkEnd w:id="152"/>
      <w:r>
        <w:t xml:space="preserve">Zimmerman, M., K. Krueger, P. Roni, B. Bilby, J. Walters, and T. Quinn. 2012. Intensively Monitored Watersheds Program: </w:t>
      </w:r>
      <w:del w:id="154" w:author="MHE Blackman" w:date="2022-04-13T11:50:00Z">
        <w:r w:rsidDel="00926B46">
          <w:delText xml:space="preserve">An </w:delText>
        </w:r>
      </w:del>
      <w:ins w:id="155" w:author="MHE Blackman" w:date="2022-04-13T11:50:00Z">
        <w:r w:rsidR="00926B46">
          <w:t>a</w:t>
        </w:r>
        <w:r w:rsidR="00926B46">
          <w:t xml:space="preserve">n </w:t>
        </w:r>
      </w:ins>
      <w:r>
        <w:t>updated plan to monitor fish and habitat responses to restoration actions in the lower Columbia watersheds</w:t>
      </w:r>
      <w:del w:id="156" w:author="MHE Blackman" w:date="2022-04-13T11:53:00Z">
        <w:r w:rsidDel="00926B46">
          <w:delText>:41</w:delText>
        </w:r>
      </w:del>
      <w:r>
        <w:t>.</w:t>
      </w:r>
      <w:ins w:id="157" w:author="MHE Blackman" w:date="2022-04-13T11:51:00Z">
        <w:r w:rsidR="00926B46">
          <w:t xml:space="preserve"> Washington Depart</w:t>
        </w:r>
      </w:ins>
      <w:ins w:id="158" w:author="MHE Blackman" w:date="2022-04-13T11:54:00Z">
        <w:r w:rsidR="00CD029D">
          <w:t>.</w:t>
        </w:r>
      </w:ins>
      <w:ins w:id="159" w:author="MHE Blackman" w:date="2022-04-13T11:51:00Z">
        <w:r w:rsidR="00926B46">
          <w:t xml:space="preserve"> of Fish and </w:t>
        </w:r>
        <w:r w:rsidR="00926B46" w:rsidRPr="00926B46">
          <w:rPr>
            <w:rFonts w:cs="Times New Roman"/>
          </w:rPr>
          <w:t>Wild</w:t>
        </w:r>
        <w:r w:rsidR="00926B46" w:rsidRPr="00CD029D">
          <w:rPr>
            <w:rFonts w:cs="Times New Roman"/>
          </w:rPr>
          <w:t xml:space="preserve">life. </w:t>
        </w:r>
      </w:ins>
      <w:ins w:id="160" w:author="MHE Blackman" w:date="2022-04-13T11:53:00Z">
        <w:r w:rsidR="00926B46" w:rsidRPr="00926B46">
          <w:rPr>
            <w:rFonts w:cs="Times New Roman"/>
            <w:color w:val="222222"/>
            <w:shd w:val="clear" w:color="auto" w:fill="FEFEFE"/>
            <w:rPrChange w:id="161" w:author="MHE Blackman" w:date="2022-04-13T11:53:00Z">
              <w:rPr>
                <w:rFonts w:ascii="Roboto" w:hAnsi="Roboto"/>
                <w:color w:val="222222"/>
                <w:shd w:val="clear" w:color="auto" w:fill="FEFEFE"/>
              </w:rPr>
            </w:rPrChange>
          </w:rPr>
          <w:t>Olympia, Washington</w:t>
        </w:r>
        <w:r w:rsidR="00926B46">
          <w:rPr>
            <w:rFonts w:cs="Times New Roman"/>
            <w:color w:val="222222"/>
            <w:shd w:val="clear" w:color="auto" w:fill="FEFEFE"/>
          </w:rPr>
          <w:t>.</w:t>
        </w:r>
      </w:ins>
    </w:p>
    <w:bookmarkEnd w:id="17"/>
    <w:bookmarkEnd w:id="153"/>
    <w:p w14:paraId="4C93D8BF" w14:textId="77777777" w:rsidR="00B40F81" w:rsidRDefault="00CA7264">
      <w:r>
        <w:br w:type="page"/>
      </w:r>
    </w:p>
    <w:p w14:paraId="5EEEEFBA" w14:textId="77777777" w:rsidR="00B40F81" w:rsidRDefault="00CA7264">
      <w:pPr>
        <w:pStyle w:val="Heading1"/>
      </w:pPr>
      <w:bookmarkStart w:id="162" w:name="tables"/>
      <w:bookmarkEnd w:id="15"/>
      <w:r>
        <w:lastRenderedPageBreak/>
        <w:t>Tables</w:t>
      </w:r>
    </w:p>
    <w:p w14:paraId="0F6F9255" w14:textId="1556D0CF" w:rsidR="00B40F81" w:rsidRPr="002151CE" w:rsidRDefault="00C7224F" w:rsidP="0020453A">
      <w:pPr>
        <w:pStyle w:val="TableCaption"/>
        <w:spacing w:line="240" w:lineRule="auto"/>
        <w:rPr>
          <w:i w:val="0"/>
          <w:iCs/>
          <w:rPrChange w:id="163" w:author="MHE Blackman" w:date="2022-04-13T09:43:00Z">
            <w:rPr/>
          </w:rPrChange>
        </w:rPr>
        <w:pPrChange w:id="164" w:author="MHE Blackman" w:date="2022-04-13T11:05:00Z">
          <w:pPr>
            <w:pStyle w:val="TableCaption"/>
          </w:pPr>
        </w:pPrChange>
      </w:pPr>
      <w:r w:rsidRPr="002151CE">
        <w:rPr>
          <w:i w:val="0"/>
          <w:iCs/>
          <w:rPrChange w:id="165" w:author="MHE Blackman" w:date="2022-04-13T09:43:00Z">
            <w:rPr/>
          </w:rPrChange>
        </w:rPr>
        <w:t xml:space="preserve">TABLE 1. </w:t>
      </w:r>
      <w:r w:rsidR="00CA7264" w:rsidRPr="002151CE">
        <w:rPr>
          <w:i w:val="0"/>
          <w:iCs/>
          <w:rPrChange w:id="166" w:author="MHE Blackman" w:date="2022-04-13T09:43:00Z">
            <w:rPr/>
          </w:rPrChange>
        </w:rPr>
        <w:t xml:space="preserve">Summary of Northern Pikeminnow </w:t>
      </w:r>
      <w:ins w:id="167" w:author="MHE Blackman" w:date="2022-04-13T09:31:00Z">
        <w:r w:rsidR="00C217D8" w:rsidRPr="002151CE">
          <w:rPr>
            <w:i w:val="0"/>
            <w:iCs/>
            <w:rPrChange w:id="168" w:author="MHE Blackman" w:date="2022-04-13T09:43:00Z">
              <w:rPr/>
            </w:rPrChange>
          </w:rPr>
          <w:t xml:space="preserve">captures from </w:t>
        </w:r>
      </w:ins>
      <w:r w:rsidR="00CA7264" w:rsidRPr="002151CE">
        <w:rPr>
          <w:i w:val="0"/>
          <w:iCs/>
          <w:rPrChange w:id="169" w:author="MHE Blackman" w:date="2022-04-13T09:43:00Z">
            <w:rPr/>
          </w:rPrChange>
        </w:rPr>
        <w:t>angling survey</w:t>
      </w:r>
      <w:del w:id="170" w:author="MHE Blackman" w:date="2022-04-13T09:31:00Z">
        <w:r w:rsidR="00CA7264" w:rsidRPr="002151CE" w:rsidDel="00C217D8">
          <w:rPr>
            <w:i w:val="0"/>
            <w:iCs/>
            <w:rPrChange w:id="171" w:author="MHE Blackman" w:date="2022-04-13T09:43:00Z">
              <w:rPr/>
            </w:rPrChange>
          </w:rPr>
          <w:delText xml:space="preserve"> data</w:delText>
        </w:r>
      </w:del>
      <w:ins w:id="172" w:author="MHE Blackman" w:date="2022-04-13T09:31:00Z">
        <w:r w:rsidR="00C217D8" w:rsidRPr="002151CE">
          <w:rPr>
            <w:i w:val="0"/>
            <w:iCs/>
            <w:rPrChange w:id="173" w:author="MHE Blackman" w:date="2022-04-13T09:43:00Z">
              <w:rPr/>
            </w:rPrChange>
          </w:rPr>
          <w:t>s in Dead Slough</w:t>
        </w:r>
      </w:ins>
      <w:r w:rsidR="00CA7264" w:rsidRPr="002151CE">
        <w:rPr>
          <w:i w:val="0"/>
          <w:iCs/>
          <w:rPrChange w:id="174" w:author="MHE Blackman" w:date="2022-04-13T09:43:00Z">
            <w:rPr/>
          </w:rPrChange>
        </w:rPr>
        <w:t xml:space="preserve">. Fall surveys included mark and recapture weeks for the single census estimate. Spring surveys included only a single capture week to estimate </w:t>
      </w:r>
      <w:del w:id="175" w:author="MHE Blackman" w:date="2022-04-13T09:29:00Z">
        <w:r w:rsidR="00CA7264" w:rsidRPr="002151CE" w:rsidDel="00C217D8">
          <w:rPr>
            <w:i w:val="0"/>
            <w:iCs/>
            <w:rPrChange w:id="176" w:author="MHE Blackman" w:date="2022-04-13T09:43:00Z">
              <w:rPr/>
            </w:rPrChange>
          </w:rPr>
          <w:delText>catch-per-unit-effort</w:delText>
        </w:r>
      </w:del>
      <w:ins w:id="177" w:author="MHE Blackman" w:date="2022-04-13T09:29:00Z">
        <w:r w:rsidR="00C217D8" w:rsidRPr="002151CE">
          <w:rPr>
            <w:i w:val="0"/>
            <w:iCs/>
            <w:rPrChange w:id="178" w:author="MHE Blackman" w:date="2022-04-13T09:43:00Z">
              <w:rPr/>
            </w:rPrChange>
          </w:rPr>
          <w:t>CPUE</w:t>
        </w:r>
      </w:ins>
      <w:r w:rsidR="00CA7264" w:rsidRPr="002151CE">
        <w:rPr>
          <w:i w:val="0"/>
          <w:iCs/>
          <w:rPrChange w:id="179" w:author="MHE Blackman" w:date="2022-04-13T09:43:00Z">
            <w:rPr/>
          </w:rPrChange>
        </w:rPr>
        <w:t>.</w:t>
      </w:r>
    </w:p>
    <w:tbl>
      <w:tblPr>
        <w:tblStyle w:val="PlainTable1"/>
        <w:tblW w:w="6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MHE Blackman" w:date="2022-04-13T11:01:00Z">
          <w:tblPr>
            <w:tblStyle w:val="PlainTable1"/>
            <w:tblW w:w="7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94"/>
        <w:gridCol w:w="994"/>
        <w:gridCol w:w="1369"/>
        <w:gridCol w:w="1278"/>
        <w:gridCol w:w="1372"/>
        <w:gridCol w:w="870"/>
        <w:tblGridChange w:id="181">
          <w:tblGrid>
            <w:gridCol w:w="994"/>
            <w:gridCol w:w="994"/>
            <w:gridCol w:w="1369"/>
            <w:gridCol w:w="1278"/>
            <w:gridCol w:w="1372"/>
            <w:gridCol w:w="870"/>
          </w:tblGrid>
        </w:tblGridChange>
      </w:tblGrid>
      <w:tr w:rsidR="00332A00" w14:paraId="16D95598" w14:textId="77777777" w:rsidTr="00332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auto"/>
              <w:bottom w:val="single" w:sz="4" w:space="0" w:color="auto"/>
            </w:tcBorders>
            <w:tcPrChange w:id="182" w:author="MHE Blackman" w:date="2022-04-13T11:01:00Z">
              <w:tcPr>
                <w:tcW w:w="994" w:type="dxa"/>
                <w:tcBorders>
                  <w:top w:val="single" w:sz="4" w:space="0" w:color="auto"/>
                  <w:bottom w:val="single" w:sz="4" w:space="0" w:color="auto"/>
                </w:tcBorders>
              </w:tcPr>
            </w:tcPrChange>
          </w:tcPr>
          <w:p w14:paraId="40CFEC1B" w14:textId="4919CE7C" w:rsidR="00332A00" w:rsidRPr="00942361" w:rsidRDefault="00332A00" w:rsidP="0020453A">
            <w:pPr>
              <w:spacing w:line="240" w:lineRule="auto"/>
              <w:jc w:val="center"/>
              <w:cnfStyle w:val="101000000000" w:firstRow="1" w:lastRow="0" w:firstColumn="1" w:lastColumn="0" w:oddVBand="0" w:evenVBand="0" w:oddHBand="0" w:evenHBand="0" w:firstRowFirstColumn="0" w:firstRowLastColumn="0" w:lastRowFirstColumn="0" w:lastRowLastColumn="0"/>
              <w:rPr>
                <w:ins w:id="183" w:author="MHE Blackman" w:date="2022-04-13T10:57:00Z"/>
              </w:rPr>
              <w:pPrChange w:id="184" w:author="MHE Blackman" w:date="2022-04-13T11:04:00Z">
                <w:pPr>
                  <w:spacing w:line="360" w:lineRule="auto"/>
                  <w:jc w:val="center"/>
                  <w:cnfStyle w:val="101000000000" w:firstRow="1" w:lastRow="0" w:firstColumn="1" w:lastColumn="0" w:oddVBand="0" w:evenVBand="0" w:oddHBand="0" w:evenHBand="0" w:firstRowFirstColumn="0" w:firstRowLastColumn="0" w:lastRowFirstColumn="0" w:lastRowLastColumn="0"/>
                </w:pPr>
              </w:pPrChange>
            </w:pPr>
            <w:ins w:id="185" w:author="MHE Blackman" w:date="2022-04-13T10:58:00Z">
              <w:r>
                <w:t>Survey Week</w:t>
              </w:r>
            </w:ins>
          </w:p>
        </w:tc>
        <w:tc>
          <w:tcPr>
            <w:tcW w:w="994" w:type="dxa"/>
            <w:tcBorders>
              <w:top w:val="single" w:sz="4" w:space="0" w:color="auto"/>
              <w:bottom w:val="single" w:sz="4" w:space="0" w:color="auto"/>
            </w:tcBorders>
            <w:vAlign w:val="center"/>
            <w:tcPrChange w:id="186" w:author="MHE Blackman" w:date="2022-04-13T11:01:00Z">
              <w:tcPr>
                <w:tcW w:w="994" w:type="dxa"/>
                <w:tcBorders>
                  <w:top w:val="single" w:sz="4" w:space="0" w:color="auto"/>
                  <w:bottom w:val="single" w:sz="4" w:space="0" w:color="auto"/>
                </w:tcBorders>
                <w:vAlign w:val="center"/>
              </w:tcPr>
            </w:tcPrChange>
          </w:tcPr>
          <w:p w14:paraId="6CE1A0B0" w14:textId="41C86B7A" w:rsidR="00332A00" w:rsidRPr="00942361" w:rsidRDefault="00332A00" w:rsidP="0020453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Change w:id="187" w:author="MHE Blackman" w:date="2022-04-13T11:04:00Z">
                <w:pPr>
                  <w:spacing w:line="360" w:lineRule="auto"/>
                  <w:jc w:val="center"/>
                  <w:cnfStyle w:val="100000000000" w:firstRow="1" w:lastRow="0" w:firstColumn="0" w:lastColumn="0" w:oddVBand="0" w:evenVBand="0" w:oddHBand="0" w:evenHBand="0" w:firstRowFirstColumn="0" w:firstRowLastColumn="0" w:lastRowFirstColumn="0" w:lastRowLastColumn="0"/>
                </w:pPr>
              </w:pPrChange>
            </w:pPr>
            <w:r w:rsidRPr="00942361">
              <w:rPr>
                <w:b w:val="0"/>
                <w:bCs w:val="0"/>
              </w:rPr>
              <w:t>Date</w:t>
            </w:r>
          </w:p>
        </w:tc>
        <w:tc>
          <w:tcPr>
            <w:tcW w:w="0" w:type="auto"/>
            <w:tcBorders>
              <w:top w:val="single" w:sz="4" w:space="0" w:color="auto"/>
              <w:bottom w:val="single" w:sz="4" w:space="0" w:color="auto"/>
            </w:tcBorders>
            <w:vAlign w:val="center"/>
            <w:tcPrChange w:id="188" w:author="MHE Blackman" w:date="2022-04-13T11:01:00Z">
              <w:tcPr>
                <w:tcW w:w="0" w:type="auto"/>
                <w:tcBorders>
                  <w:top w:val="single" w:sz="4" w:space="0" w:color="auto"/>
                  <w:bottom w:val="single" w:sz="4" w:space="0" w:color="auto"/>
                </w:tcBorders>
                <w:vAlign w:val="center"/>
              </w:tcPr>
            </w:tcPrChange>
          </w:tcPr>
          <w:p w14:paraId="26DE69AA" w14:textId="77777777" w:rsidR="00332A00" w:rsidRPr="00942361" w:rsidRDefault="00332A00" w:rsidP="0020453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Change w:id="189" w:author="MHE Blackman" w:date="2022-04-13T11:04:00Z">
                <w:pPr>
                  <w:spacing w:line="360" w:lineRule="auto"/>
                  <w:jc w:val="center"/>
                  <w:cnfStyle w:val="100000000000" w:firstRow="1" w:lastRow="0" w:firstColumn="0" w:lastColumn="0" w:oddVBand="0" w:evenVBand="0" w:oddHBand="0" w:evenHBand="0" w:firstRowFirstColumn="0" w:firstRowLastColumn="0" w:lastRowFirstColumn="0" w:lastRowLastColumn="0"/>
                </w:pPr>
              </w:pPrChange>
            </w:pPr>
            <w:r w:rsidRPr="00942361">
              <w:rPr>
                <w:b w:val="0"/>
                <w:bCs w:val="0"/>
              </w:rPr>
              <w:t>Fish Caught</w:t>
            </w:r>
          </w:p>
        </w:tc>
        <w:tc>
          <w:tcPr>
            <w:tcW w:w="1278" w:type="dxa"/>
            <w:tcBorders>
              <w:top w:val="single" w:sz="4" w:space="0" w:color="auto"/>
              <w:bottom w:val="single" w:sz="4" w:space="0" w:color="auto"/>
            </w:tcBorders>
            <w:vAlign w:val="center"/>
            <w:tcPrChange w:id="190" w:author="MHE Blackman" w:date="2022-04-13T11:01:00Z">
              <w:tcPr>
                <w:tcW w:w="1278" w:type="dxa"/>
                <w:tcBorders>
                  <w:top w:val="single" w:sz="4" w:space="0" w:color="auto"/>
                  <w:bottom w:val="single" w:sz="4" w:space="0" w:color="auto"/>
                </w:tcBorders>
                <w:vAlign w:val="center"/>
              </w:tcPr>
            </w:tcPrChange>
          </w:tcPr>
          <w:p w14:paraId="3D885DA0" w14:textId="77777777" w:rsidR="00332A00" w:rsidRPr="00942361" w:rsidRDefault="00332A00" w:rsidP="0020453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Change w:id="191" w:author="MHE Blackman" w:date="2022-04-13T11:04:00Z">
                <w:pPr>
                  <w:spacing w:line="360" w:lineRule="auto"/>
                  <w:jc w:val="center"/>
                  <w:cnfStyle w:val="100000000000" w:firstRow="1" w:lastRow="0" w:firstColumn="0" w:lastColumn="0" w:oddVBand="0" w:evenVBand="0" w:oddHBand="0" w:evenHBand="0" w:firstRowFirstColumn="0" w:firstRowLastColumn="0" w:lastRowFirstColumn="0" w:lastRowLastColumn="0"/>
                </w:pPr>
              </w:pPrChange>
            </w:pPr>
            <w:r w:rsidRPr="00942361">
              <w:rPr>
                <w:b w:val="0"/>
                <w:bCs w:val="0"/>
              </w:rPr>
              <w:t>Marked Fish Caught</w:t>
            </w:r>
          </w:p>
        </w:tc>
        <w:tc>
          <w:tcPr>
            <w:tcW w:w="1372" w:type="dxa"/>
            <w:tcBorders>
              <w:top w:val="single" w:sz="4" w:space="0" w:color="auto"/>
              <w:bottom w:val="single" w:sz="4" w:space="0" w:color="auto"/>
            </w:tcBorders>
            <w:vAlign w:val="center"/>
            <w:tcPrChange w:id="192" w:author="MHE Blackman" w:date="2022-04-13T11:01:00Z">
              <w:tcPr>
                <w:tcW w:w="1372" w:type="dxa"/>
                <w:tcBorders>
                  <w:top w:val="single" w:sz="4" w:space="0" w:color="auto"/>
                  <w:bottom w:val="single" w:sz="4" w:space="0" w:color="auto"/>
                </w:tcBorders>
                <w:vAlign w:val="center"/>
              </w:tcPr>
            </w:tcPrChange>
          </w:tcPr>
          <w:p w14:paraId="337C85D0" w14:textId="77777777" w:rsidR="00332A00" w:rsidRPr="00942361" w:rsidRDefault="00332A00" w:rsidP="0020453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Change w:id="193" w:author="MHE Blackman" w:date="2022-04-13T11:04:00Z">
                <w:pPr>
                  <w:spacing w:line="360" w:lineRule="auto"/>
                  <w:jc w:val="center"/>
                  <w:cnfStyle w:val="100000000000" w:firstRow="1" w:lastRow="0" w:firstColumn="0" w:lastColumn="0" w:oddVBand="0" w:evenVBand="0" w:oddHBand="0" w:evenHBand="0" w:firstRowFirstColumn="0" w:firstRowLastColumn="0" w:lastRowFirstColumn="0" w:lastRowLastColumn="0"/>
                </w:pPr>
              </w:pPrChange>
            </w:pPr>
            <w:r w:rsidRPr="00942361">
              <w:rPr>
                <w:b w:val="0"/>
                <w:bCs w:val="0"/>
              </w:rPr>
              <w:t>Marked Fish Returned</w:t>
            </w:r>
          </w:p>
        </w:tc>
        <w:tc>
          <w:tcPr>
            <w:tcW w:w="870" w:type="dxa"/>
            <w:tcBorders>
              <w:top w:val="single" w:sz="4" w:space="0" w:color="auto"/>
              <w:bottom w:val="single" w:sz="4" w:space="0" w:color="auto"/>
            </w:tcBorders>
            <w:vAlign w:val="center"/>
            <w:tcPrChange w:id="194" w:author="MHE Blackman" w:date="2022-04-13T11:01:00Z">
              <w:tcPr>
                <w:tcW w:w="870" w:type="dxa"/>
                <w:tcBorders>
                  <w:top w:val="single" w:sz="4" w:space="0" w:color="auto"/>
                  <w:bottom w:val="single" w:sz="4" w:space="0" w:color="auto"/>
                </w:tcBorders>
                <w:vAlign w:val="center"/>
              </w:tcPr>
            </w:tcPrChange>
          </w:tcPr>
          <w:p w14:paraId="4B26495D" w14:textId="77777777" w:rsidR="00332A00" w:rsidRPr="00942361" w:rsidRDefault="00332A00" w:rsidP="0020453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Change w:id="195" w:author="MHE Blackman" w:date="2022-04-13T11:04:00Z">
                <w:pPr>
                  <w:spacing w:line="360" w:lineRule="auto"/>
                  <w:jc w:val="center"/>
                  <w:cnfStyle w:val="100000000000" w:firstRow="1" w:lastRow="0" w:firstColumn="0" w:lastColumn="0" w:oddVBand="0" w:evenVBand="0" w:oddHBand="0" w:evenHBand="0" w:firstRowFirstColumn="0" w:firstRowLastColumn="0" w:lastRowFirstColumn="0" w:lastRowLastColumn="0"/>
                </w:pPr>
              </w:pPrChange>
            </w:pPr>
            <w:r w:rsidRPr="00942361">
              <w:rPr>
                <w:b w:val="0"/>
                <w:bCs w:val="0"/>
              </w:rPr>
              <w:t>CPUE</w:t>
            </w:r>
          </w:p>
        </w:tc>
      </w:tr>
      <w:tr w:rsidR="00332A00" w14:paraId="7A25919D" w14:textId="77777777" w:rsidTr="00332A00">
        <w:trPr>
          <w:cnfStyle w:val="000000100000" w:firstRow="0" w:lastRow="0" w:firstColumn="0" w:lastColumn="0" w:oddVBand="0" w:evenVBand="0" w:oddHBand="1" w:evenHBand="0" w:firstRowFirstColumn="0" w:firstRowLastColumn="0" w:lastRowFirstColumn="0" w:lastRowLastColumn="0"/>
          <w:ins w:id="196" w:author="MHE Blackman" w:date="2022-04-13T10:58:00Z"/>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auto"/>
            </w:tcBorders>
            <w:shd w:val="clear" w:color="auto" w:fill="FFFFFF" w:themeFill="background1"/>
            <w:tcPrChange w:id="197" w:author="MHE Blackman" w:date="2022-04-13T11:01:00Z">
              <w:tcPr>
                <w:tcW w:w="994" w:type="dxa"/>
                <w:tcBorders>
                  <w:top w:val="single" w:sz="4" w:space="0" w:color="auto"/>
                </w:tcBorders>
                <w:shd w:val="clear" w:color="auto" w:fill="FFFFFF" w:themeFill="background1"/>
              </w:tcPr>
            </w:tcPrChange>
          </w:tcPr>
          <w:p w14:paraId="12D0EAB7" w14:textId="77777777" w:rsidR="00332A00" w:rsidRDefault="00332A00" w:rsidP="004D52FC">
            <w:pPr>
              <w:spacing w:line="360" w:lineRule="auto"/>
              <w:jc w:val="center"/>
              <w:cnfStyle w:val="001000100000" w:firstRow="0" w:lastRow="0" w:firstColumn="1" w:lastColumn="0" w:oddVBand="0" w:evenVBand="0" w:oddHBand="1" w:evenHBand="0" w:firstRowFirstColumn="0" w:firstRowLastColumn="0" w:lastRowFirstColumn="0" w:lastRowLastColumn="0"/>
              <w:rPr>
                <w:ins w:id="198" w:author="MHE Blackman" w:date="2022-04-13T10:58:00Z"/>
                <w:b w:val="0"/>
                <w:bCs w:val="0"/>
              </w:rPr>
            </w:pPr>
          </w:p>
        </w:tc>
        <w:tc>
          <w:tcPr>
            <w:tcW w:w="5883" w:type="dxa"/>
            <w:gridSpan w:val="5"/>
            <w:tcBorders>
              <w:top w:val="single" w:sz="4" w:space="0" w:color="auto"/>
            </w:tcBorders>
            <w:shd w:val="clear" w:color="auto" w:fill="FFFFFF" w:themeFill="background1"/>
            <w:vAlign w:val="center"/>
            <w:tcPrChange w:id="199" w:author="MHE Blackman" w:date="2022-04-13T11:01:00Z">
              <w:tcPr>
                <w:tcW w:w="5883" w:type="dxa"/>
                <w:gridSpan w:val="5"/>
                <w:tcBorders>
                  <w:top w:val="single" w:sz="4" w:space="0" w:color="auto"/>
                </w:tcBorders>
                <w:shd w:val="clear" w:color="auto" w:fill="FFFFFF" w:themeFill="background1"/>
                <w:vAlign w:val="center"/>
              </w:tcPr>
            </w:tcPrChange>
          </w:tcPr>
          <w:p w14:paraId="1DCA6F89" w14:textId="4C94512E"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00" w:author="MHE Blackman" w:date="2022-04-13T10:58:00Z"/>
                <w:b/>
                <w:bCs/>
                <w:rPrChange w:id="201" w:author="MHE Blackman" w:date="2022-04-13T10:58:00Z">
                  <w:rPr>
                    <w:ins w:id="202" w:author="MHE Blackman" w:date="2022-04-13T10:58:00Z"/>
                  </w:rPr>
                </w:rPrChange>
              </w:rPr>
            </w:pPr>
            <w:ins w:id="203" w:author="MHE Blackman" w:date="2022-04-13T10:58:00Z">
              <w:r w:rsidRPr="00332A00">
                <w:rPr>
                  <w:b/>
                  <w:bCs/>
                  <w:rPrChange w:id="204" w:author="MHE Blackman" w:date="2022-04-13T10:58:00Z">
                    <w:rPr/>
                  </w:rPrChange>
                </w:rPr>
                <w:t>Fall 2019</w:t>
              </w:r>
            </w:ins>
          </w:p>
        </w:tc>
      </w:tr>
      <w:tr w:rsidR="00332A00" w14:paraId="367171FD" w14:textId="77777777" w:rsidTr="0020453A">
        <w:tc>
          <w:tcPr>
            <w:cnfStyle w:val="001000000000" w:firstRow="0" w:lastRow="0" w:firstColumn="1" w:lastColumn="0" w:oddVBand="0" w:evenVBand="0" w:oddHBand="0" w:evenHBand="0" w:firstRowFirstColumn="0" w:firstRowLastColumn="0" w:lastRowFirstColumn="0" w:lastRowLastColumn="0"/>
            <w:tcW w:w="994" w:type="dxa"/>
            <w:vMerge w:val="restart"/>
            <w:shd w:val="clear" w:color="auto" w:fill="FFFFFF" w:themeFill="background1"/>
            <w:vAlign w:val="center"/>
            <w:tcPrChange w:id="205" w:author="MHE Blackman" w:date="2022-04-13T11:06:00Z">
              <w:tcPr>
                <w:tcW w:w="994" w:type="dxa"/>
                <w:vMerge w:val="restart"/>
                <w:tcBorders>
                  <w:top w:val="single" w:sz="4" w:space="0" w:color="auto"/>
                </w:tcBorders>
                <w:shd w:val="clear" w:color="auto" w:fill="FFFFFF" w:themeFill="background1"/>
              </w:tcPr>
            </w:tcPrChange>
          </w:tcPr>
          <w:p w14:paraId="694D7FC9" w14:textId="56C5A155" w:rsidR="00332A00" w:rsidRPr="00332A00" w:rsidRDefault="00332A00" w:rsidP="0020453A">
            <w:pPr>
              <w:spacing w:line="360" w:lineRule="auto"/>
              <w:jc w:val="center"/>
              <w:rPr>
                <w:ins w:id="206" w:author="MHE Blackman" w:date="2022-04-13T10:57:00Z"/>
                <w:b w:val="0"/>
                <w:bCs w:val="0"/>
              </w:rPr>
            </w:pPr>
            <w:ins w:id="207" w:author="MHE Blackman" w:date="2022-04-13T10:57:00Z">
              <w:r>
                <w:rPr>
                  <w:b w:val="0"/>
                  <w:bCs w:val="0"/>
                </w:rPr>
                <w:t>1</w:t>
              </w:r>
            </w:ins>
          </w:p>
        </w:tc>
        <w:tc>
          <w:tcPr>
            <w:tcW w:w="994" w:type="dxa"/>
            <w:shd w:val="clear" w:color="auto" w:fill="FFFFFF" w:themeFill="background1"/>
            <w:vAlign w:val="center"/>
            <w:tcPrChange w:id="208" w:author="MHE Blackman" w:date="2022-04-13T11:06:00Z">
              <w:tcPr>
                <w:tcW w:w="994" w:type="dxa"/>
                <w:tcBorders>
                  <w:top w:val="single" w:sz="4" w:space="0" w:color="auto"/>
                </w:tcBorders>
                <w:shd w:val="clear" w:color="auto" w:fill="FFFFFF" w:themeFill="background1"/>
                <w:vAlign w:val="center"/>
              </w:tcPr>
            </w:tcPrChange>
          </w:tcPr>
          <w:p w14:paraId="0E71E796" w14:textId="03A197E9"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12</w:t>
            </w:r>
          </w:p>
        </w:tc>
        <w:tc>
          <w:tcPr>
            <w:tcW w:w="0" w:type="auto"/>
            <w:shd w:val="clear" w:color="auto" w:fill="FFFFFF" w:themeFill="background1"/>
            <w:vAlign w:val="center"/>
            <w:tcPrChange w:id="209" w:author="MHE Blackman" w:date="2022-04-13T11:06:00Z">
              <w:tcPr>
                <w:tcW w:w="0" w:type="auto"/>
                <w:tcBorders>
                  <w:top w:val="single" w:sz="4" w:space="0" w:color="auto"/>
                </w:tcBorders>
                <w:shd w:val="clear" w:color="auto" w:fill="FFFFFF" w:themeFill="background1"/>
                <w:vAlign w:val="center"/>
              </w:tcPr>
            </w:tcPrChange>
          </w:tcPr>
          <w:p w14:paraId="42CE1CA4"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29</w:t>
            </w:r>
          </w:p>
        </w:tc>
        <w:tc>
          <w:tcPr>
            <w:tcW w:w="1278" w:type="dxa"/>
            <w:shd w:val="clear" w:color="auto" w:fill="FFFFFF" w:themeFill="background1"/>
            <w:vAlign w:val="center"/>
            <w:tcPrChange w:id="210" w:author="MHE Blackman" w:date="2022-04-13T11:06:00Z">
              <w:tcPr>
                <w:tcW w:w="1278" w:type="dxa"/>
                <w:tcBorders>
                  <w:top w:val="single" w:sz="4" w:space="0" w:color="auto"/>
                </w:tcBorders>
                <w:shd w:val="clear" w:color="auto" w:fill="FFFFFF" w:themeFill="background1"/>
                <w:vAlign w:val="center"/>
              </w:tcPr>
            </w:tcPrChange>
          </w:tcPr>
          <w:p w14:paraId="782D8D6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Change w:id="211" w:author="MHE Blackman" w:date="2022-04-13T11:06:00Z">
              <w:tcPr>
                <w:tcW w:w="1372" w:type="dxa"/>
                <w:tcBorders>
                  <w:top w:val="single" w:sz="4" w:space="0" w:color="auto"/>
                </w:tcBorders>
                <w:shd w:val="clear" w:color="auto" w:fill="FFFFFF" w:themeFill="background1"/>
                <w:vAlign w:val="center"/>
              </w:tcPr>
            </w:tcPrChange>
          </w:tcPr>
          <w:p w14:paraId="0697843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28</w:t>
            </w:r>
          </w:p>
        </w:tc>
        <w:tc>
          <w:tcPr>
            <w:tcW w:w="870" w:type="dxa"/>
            <w:vMerge w:val="restart"/>
            <w:shd w:val="clear" w:color="auto" w:fill="FFFFFF" w:themeFill="background1"/>
            <w:vAlign w:val="center"/>
            <w:tcPrChange w:id="212" w:author="MHE Blackman" w:date="2022-04-13T11:06:00Z">
              <w:tcPr>
                <w:tcW w:w="870" w:type="dxa"/>
                <w:vMerge w:val="restart"/>
                <w:tcBorders>
                  <w:top w:val="single" w:sz="4" w:space="0" w:color="auto"/>
                </w:tcBorders>
                <w:shd w:val="clear" w:color="auto" w:fill="FFFFFF" w:themeFill="background1"/>
                <w:vAlign w:val="center"/>
              </w:tcPr>
            </w:tcPrChange>
          </w:tcPr>
          <w:p w14:paraId="7DB8D287"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1.83</w:t>
            </w:r>
          </w:p>
        </w:tc>
      </w:tr>
      <w:tr w:rsidR="00332A00" w14:paraId="08A060DA" w14:textId="77777777" w:rsidTr="0033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Change w:id="213" w:author="MHE Blackman" w:date="2022-04-13T10:59:00Z">
              <w:tcPr>
                <w:tcW w:w="994" w:type="dxa"/>
                <w:vMerge/>
                <w:shd w:val="clear" w:color="auto" w:fill="FFFFFF" w:themeFill="background1"/>
              </w:tcPr>
            </w:tcPrChange>
          </w:tcPr>
          <w:p w14:paraId="05B0597D" w14:textId="3B62C252" w:rsidR="00332A00" w:rsidRPr="00332A00" w:rsidRDefault="00332A00" w:rsidP="004D52FC">
            <w:pPr>
              <w:spacing w:line="360" w:lineRule="auto"/>
              <w:jc w:val="center"/>
              <w:cnfStyle w:val="001000100000" w:firstRow="0" w:lastRow="0" w:firstColumn="1" w:lastColumn="0" w:oddVBand="0" w:evenVBand="0" w:oddHBand="1" w:evenHBand="0" w:firstRowFirstColumn="0" w:firstRowLastColumn="0" w:lastRowFirstColumn="0" w:lastRowLastColumn="0"/>
              <w:rPr>
                <w:ins w:id="214" w:author="MHE Blackman" w:date="2022-04-13T10:57:00Z"/>
                <w:b w:val="0"/>
                <w:bCs w:val="0"/>
              </w:rPr>
            </w:pPr>
          </w:p>
        </w:tc>
        <w:tc>
          <w:tcPr>
            <w:tcW w:w="994" w:type="dxa"/>
            <w:shd w:val="clear" w:color="auto" w:fill="FFFFFF" w:themeFill="background1"/>
            <w:vAlign w:val="center"/>
            <w:tcPrChange w:id="215" w:author="MHE Blackman" w:date="2022-04-13T10:59:00Z">
              <w:tcPr>
                <w:tcW w:w="994" w:type="dxa"/>
                <w:shd w:val="clear" w:color="auto" w:fill="FFFFFF" w:themeFill="background1"/>
                <w:vAlign w:val="center"/>
              </w:tcPr>
            </w:tcPrChange>
          </w:tcPr>
          <w:p w14:paraId="6A5B5D80" w14:textId="5D2C406C"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Nov 13</w:t>
            </w:r>
          </w:p>
        </w:tc>
        <w:tc>
          <w:tcPr>
            <w:tcW w:w="0" w:type="auto"/>
            <w:shd w:val="clear" w:color="auto" w:fill="FFFFFF" w:themeFill="background1"/>
            <w:vAlign w:val="center"/>
            <w:tcPrChange w:id="216" w:author="MHE Blackman" w:date="2022-04-13T10:59:00Z">
              <w:tcPr>
                <w:tcW w:w="0" w:type="auto"/>
                <w:shd w:val="clear" w:color="auto" w:fill="FFFFFF" w:themeFill="background1"/>
                <w:vAlign w:val="center"/>
              </w:tcPr>
            </w:tcPrChange>
          </w:tcPr>
          <w:p w14:paraId="4E1EDAB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278" w:type="dxa"/>
            <w:shd w:val="clear" w:color="auto" w:fill="FFFFFF" w:themeFill="background1"/>
            <w:vAlign w:val="center"/>
            <w:tcPrChange w:id="217" w:author="MHE Blackman" w:date="2022-04-13T10:59:00Z">
              <w:tcPr>
                <w:tcW w:w="1278" w:type="dxa"/>
                <w:shd w:val="clear" w:color="auto" w:fill="FFFFFF" w:themeFill="background1"/>
                <w:vAlign w:val="center"/>
              </w:tcPr>
            </w:tcPrChange>
          </w:tcPr>
          <w:p w14:paraId="10B9181D"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Change w:id="218" w:author="MHE Blackman" w:date="2022-04-13T10:59:00Z">
              <w:tcPr>
                <w:tcW w:w="1372" w:type="dxa"/>
                <w:shd w:val="clear" w:color="auto" w:fill="FFFFFF" w:themeFill="background1"/>
                <w:vAlign w:val="center"/>
              </w:tcPr>
            </w:tcPrChange>
          </w:tcPr>
          <w:p w14:paraId="27DED98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870" w:type="dxa"/>
            <w:vMerge/>
            <w:shd w:val="clear" w:color="auto" w:fill="FFFFFF" w:themeFill="background1"/>
            <w:vAlign w:val="center"/>
            <w:tcPrChange w:id="219" w:author="MHE Blackman" w:date="2022-04-13T10:59:00Z">
              <w:tcPr>
                <w:tcW w:w="870" w:type="dxa"/>
                <w:vMerge/>
                <w:shd w:val="clear" w:color="auto" w:fill="FFFFFF" w:themeFill="background1"/>
                <w:vAlign w:val="center"/>
              </w:tcPr>
            </w:tcPrChange>
          </w:tcPr>
          <w:p w14:paraId="2B4B73A6"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24695D4C" w14:textId="77777777" w:rsidTr="00332A00">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Change w:id="220" w:author="MHE Blackman" w:date="2022-04-13T10:59:00Z">
              <w:tcPr>
                <w:tcW w:w="994" w:type="dxa"/>
                <w:vMerge/>
                <w:shd w:val="clear" w:color="auto" w:fill="FFFFFF" w:themeFill="background1"/>
              </w:tcPr>
            </w:tcPrChange>
          </w:tcPr>
          <w:p w14:paraId="2D9A89D9" w14:textId="77777777" w:rsidR="00332A00" w:rsidRPr="00332A00" w:rsidRDefault="00332A00" w:rsidP="004D52FC">
            <w:pPr>
              <w:spacing w:line="360" w:lineRule="auto"/>
              <w:jc w:val="center"/>
              <w:rPr>
                <w:ins w:id="221" w:author="MHE Blackman" w:date="2022-04-13T10:57:00Z"/>
                <w:b w:val="0"/>
                <w:bCs w:val="0"/>
              </w:rPr>
            </w:pPr>
          </w:p>
        </w:tc>
        <w:tc>
          <w:tcPr>
            <w:tcW w:w="994" w:type="dxa"/>
            <w:shd w:val="clear" w:color="auto" w:fill="FFFFFF" w:themeFill="background1"/>
            <w:vAlign w:val="center"/>
            <w:tcPrChange w:id="222" w:author="MHE Blackman" w:date="2022-04-13T10:59:00Z">
              <w:tcPr>
                <w:tcW w:w="994" w:type="dxa"/>
                <w:shd w:val="clear" w:color="auto" w:fill="FFFFFF" w:themeFill="background1"/>
                <w:vAlign w:val="center"/>
              </w:tcPr>
            </w:tcPrChange>
          </w:tcPr>
          <w:p w14:paraId="0638A1EF" w14:textId="5965B340"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14</w:t>
            </w:r>
          </w:p>
        </w:tc>
        <w:tc>
          <w:tcPr>
            <w:tcW w:w="0" w:type="auto"/>
            <w:shd w:val="clear" w:color="auto" w:fill="FFFFFF" w:themeFill="background1"/>
            <w:vAlign w:val="center"/>
            <w:tcPrChange w:id="223" w:author="MHE Blackman" w:date="2022-04-13T10:59:00Z">
              <w:tcPr>
                <w:tcW w:w="0" w:type="auto"/>
                <w:shd w:val="clear" w:color="auto" w:fill="FFFFFF" w:themeFill="background1"/>
                <w:vAlign w:val="center"/>
              </w:tcPr>
            </w:tcPrChange>
          </w:tcPr>
          <w:p w14:paraId="45A908DE"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278" w:type="dxa"/>
            <w:shd w:val="clear" w:color="auto" w:fill="FFFFFF" w:themeFill="background1"/>
            <w:vAlign w:val="center"/>
            <w:tcPrChange w:id="224" w:author="MHE Blackman" w:date="2022-04-13T10:59:00Z">
              <w:tcPr>
                <w:tcW w:w="1278" w:type="dxa"/>
                <w:shd w:val="clear" w:color="auto" w:fill="FFFFFF" w:themeFill="background1"/>
                <w:vAlign w:val="center"/>
              </w:tcPr>
            </w:tcPrChange>
          </w:tcPr>
          <w:p w14:paraId="00C60B96"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w:t>
            </w:r>
          </w:p>
        </w:tc>
        <w:tc>
          <w:tcPr>
            <w:tcW w:w="1372" w:type="dxa"/>
            <w:shd w:val="clear" w:color="auto" w:fill="FFFFFF" w:themeFill="background1"/>
            <w:vAlign w:val="center"/>
            <w:tcPrChange w:id="225" w:author="MHE Blackman" w:date="2022-04-13T10:59:00Z">
              <w:tcPr>
                <w:tcW w:w="1372" w:type="dxa"/>
                <w:shd w:val="clear" w:color="auto" w:fill="FFFFFF" w:themeFill="background1"/>
                <w:vAlign w:val="center"/>
              </w:tcPr>
            </w:tcPrChange>
          </w:tcPr>
          <w:p w14:paraId="48B7324A"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870" w:type="dxa"/>
            <w:vMerge/>
            <w:shd w:val="clear" w:color="auto" w:fill="FFFFFF" w:themeFill="background1"/>
            <w:vAlign w:val="center"/>
            <w:tcPrChange w:id="226" w:author="MHE Blackman" w:date="2022-04-13T10:59:00Z">
              <w:tcPr>
                <w:tcW w:w="870" w:type="dxa"/>
                <w:vMerge/>
                <w:shd w:val="clear" w:color="auto" w:fill="FFFFFF" w:themeFill="background1"/>
                <w:vAlign w:val="center"/>
              </w:tcPr>
            </w:tcPrChange>
          </w:tcPr>
          <w:p w14:paraId="37110E96"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2B6E660D" w14:textId="77777777" w:rsidTr="00332A00">
        <w:trPr>
          <w:cnfStyle w:val="000000100000" w:firstRow="0" w:lastRow="0" w:firstColumn="0" w:lastColumn="0" w:oddVBand="0" w:evenVBand="0" w:oddHBand="1" w:evenHBand="0" w:firstRowFirstColumn="0" w:firstRowLastColumn="0" w:lastRowFirstColumn="0" w:lastRowLastColumn="0"/>
          <w:ins w:id="227" w:author="MHE Blackman" w:date="2022-04-13T11:02:00Z"/>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07DF6A12" w14:textId="77777777" w:rsidR="00332A00" w:rsidRPr="00332A00" w:rsidRDefault="00332A00" w:rsidP="004D52FC">
            <w:pPr>
              <w:spacing w:line="360" w:lineRule="auto"/>
              <w:jc w:val="center"/>
              <w:rPr>
                <w:ins w:id="228" w:author="MHE Blackman" w:date="2022-04-13T11:02:00Z"/>
                <w:b w:val="0"/>
                <w:bCs w:val="0"/>
              </w:rPr>
            </w:pPr>
          </w:p>
        </w:tc>
        <w:tc>
          <w:tcPr>
            <w:tcW w:w="994" w:type="dxa"/>
            <w:shd w:val="clear" w:color="auto" w:fill="FFFFFF" w:themeFill="background1"/>
            <w:vAlign w:val="center"/>
          </w:tcPr>
          <w:p w14:paraId="20F4ED4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29" w:author="MHE Blackman" w:date="2022-04-13T11:02:00Z"/>
              </w:rPr>
            </w:pPr>
          </w:p>
        </w:tc>
        <w:tc>
          <w:tcPr>
            <w:tcW w:w="0" w:type="auto"/>
            <w:shd w:val="clear" w:color="auto" w:fill="FFFFFF" w:themeFill="background1"/>
            <w:vAlign w:val="center"/>
          </w:tcPr>
          <w:p w14:paraId="6F3EEA12"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30" w:author="MHE Blackman" w:date="2022-04-13T11:02:00Z"/>
              </w:rPr>
            </w:pPr>
          </w:p>
        </w:tc>
        <w:tc>
          <w:tcPr>
            <w:tcW w:w="1278" w:type="dxa"/>
            <w:shd w:val="clear" w:color="auto" w:fill="FFFFFF" w:themeFill="background1"/>
            <w:vAlign w:val="center"/>
          </w:tcPr>
          <w:p w14:paraId="5BA6A05C"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31" w:author="MHE Blackman" w:date="2022-04-13T11:02:00Z"/>
              </w:rPr>
            </w:pPr>
          </w:p>
        </w:tc>
        <w:tc>
          <w:tcPr>
            <w:tcW w:w="1372" w:type="dxa"/>
            <w:shd w:val="clear" w:color="auto" w:fill="FFFFFF" w:themeFill="background1"/>
            <w:vAlign w:val="center"/>
          </w:tcPr>
          <w:p w14:paraId="2262D1F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32" w:author="MHE Blackman" w:date="2022-04-13T11:02:00Z"/>
              </w:rPr>
            </w:pPr>
          </w:p>
        </w:tc>
        <w:tc>
          <w:tcPr>
            <w:tcW w:w="870" w:type="dxa"/>
            <w:vMerge/>
            <w:shd w:val="clear" w:color="auto" w:fill="FFFFFF" w:themeFill="background1"/>
            <w:vAlign w:val="center"/>
          </w:tcPr>
          <w:p w14:paraId="441D19AA"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ins w:id="233" w:author="MHE Blackman" w:date="2022-04-13T11:02:00Z"/>
              </w:rPr>
            </w:pPr>
          </w:p>
        </w:tc>
      </w:tr>
      <w:tr w:rsidR="00332A00" w14:paraId="41DD6DF7" w14:textId="77777777" w:rsidTr="0020453A">
        <w:tc>
          <w:tcPr>
            <w:cnfStyle w:val="001000000000" w:firstRow="0" w:lastRow="0" w:firstColumn="1" w:lastColumn="0" w:oddVBand="0" w:evenVBand="0" w:oddHBand="0" w:evenHBand="0" w:firstRowFirstColumn="0" w:firstRowLastColumn="0" w:lastRowFirstColumn="0" w:lastRowLastColumn="0"/>
            <w:tcW w:w="994" w:type="dxa"/>
            <w:vMerge w:val="restart"/>
            <w:shd w:val="clear" w:color="auto" w:fill="FFFFFF" w:themeFill="background1"/>
            <w:vAlign w:val="center"/>
            <w:tcPrChange w:id="234" w:author="MHE Blackman" w:date="2022-04-13T11:06:00Z">
              <w:tcPr>
                <w:tcW w:w="994" w:type="dxa"/>
                <w:vMerge w:val="restart"/>
                <w:shd w:val="clear" w:color="auto" w:fill="FFFFFF" w:themeFill="background1"/>
              </w:tcPr>
            </w:tcPrChange>
          </w:tcPr>
          <w:p w14:paraId="521EDA05" w14:textId="4E0CB3EE" w:rsidR="00332A00" w:rsidRDefault="00332A00" w:rsidP="0020453A">
            <w:pPr>
              <w:spacing w:line="360" w:lineRule="auto"/>
              <w:jc w:val="center"/>
              <w:rPr>
                <w:ins w:id="235" w:author="MHE Blackman" w:date="2022-04-13T10:57:00Z"/>
              </w:rPr>
            </w:pPr>
            <w:ins w:id="236" w:author="MHE Blackman" w:date="2022-04-13T10:57:00Z">
              <w:r>
                <w:t>2</w:t>
              </w:r>
            </w:ins>
          </w:p>
        </w:tc>
        <w:tc>
          <w:tcPr>
            <w:tcW w:w="994" w:type="dxa"/>
            <w:shd w:val="clear" w:color="auto" w:fill="FFFFFF" w:themeFill="background1"/>
            <w:vAlign w:val="center"/>
            <w:tcPrChange w:id="237" w:author="MHE Blackman" w:date="2022-04-13T11:06:00Z">
              <w:tcPr>
                <w:tcW w:w="994" w:type="dxa"/>
                <w:shd w:val="clear" w:color="auto" w:fill="FFFFFF" w:themeFill="background1"/>
                <w:vAlign w:val="center"/>
              </w:tcPr>
            </w:tcPrChange>
          </w:tcPr>
          <w:p w14:paraId="497F340E" w14:textId="1CA71D6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Change w:id="238" w:author="MHE Blackman" w:date="2022-04-13T11:06:00Z">
              <w:tcPr>
                <w:tcW w:w="0" w:type="auto"/>
                <w:shd w:val="clear" w:color="auto" w:fill="FFFFFF" w:themeFill="background1"/>
                <w:vAlign w:val="center"/>
              </w:tcPr>
            </w:tcPrChange>
          </w:tcPr>
          <w:p w14:paraId="2FFCCEC2"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Change w:id="239" w:author="MHE Blackman" w:date="2022-04-13T11:06:00Z">
              <w:tcPr>
                <w:tcW w:w="1278" w:type="dxa"/>
                <w:shd w:val="clear" w:color="auto" w:fill="FFFFFF" w:themeFill="background1"/>
                <w:vAlign w:val="center"/>
              </w:tcPr>
            </w:tcPrChange>
          </w:tcPr>
          <w:p w14:paraId="1094C1D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Change w:id="240" w:author="MHE Blackman" w:date="2022-04-13T11:06:00Z">
              <w:tcPr>
                <w:tcW w:w="1372" w:type="dxa"/>
                <w:shd w:val="clear" w:color="auto" w:fill="FFFFFF" w:themeFill="background1"/>
                <w:vAlign w:val="center"/>
              </w:tcPr>
            </w:tcPrChange>
          </w:tcPr>
          <w:p w14:paraId="35DE2FE0"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Change w:id="241" w:author="MHE Blackman" w:date="2022-04-13T11:06:00Z">
              <w:tcPr>
                <w:tcW w:w="870" w:type="dxa"/>
                <w:vMerge/>
                <w:shd w:val="clear" w:color="auto" w:fill="FFFFFF" w:themeFill="background1"/>
                <w:vAlign w:val="center"/>
              </w:tcPr>
            </w:tcPrChange>
          </w:tcPr>
          <w:p w14:paraId="27DF7021"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46A8DE0B" w14:textId="77777777" w:rsidTr="0033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Change w:id="242" w:author="MHE Blackman" w:date="2022-04-13T10:59:00Z">
              <w:tcPr>
                <w:tcW w:w="994" w:type="dxa"/>
                <w:vMerge/>
                <w:shd w:val="clear" w:color="auto" w:fill="FFFFFF" w:themeFill="background1"/>
              </w:tcPr>
            </w:tcPrChange>
          </w:tcPr>
          <w:p w14:paraId="5B08FCED" w14:textId="07F145BA" w:rsidR="00332A00" w:rsidRDefault="00332A00" w:rsidP="004D52FC">
            <w:pPr>
              <w:spacing w:line="360" w:lineRule="auto"/>
              <w:jc w:val="center"/>
              <w:cnfStyle w:val="001000100000" w:firstRow="0" w:lastRow="0" w:firstColumn="1" w:lastColumn="0" w:oddVBand="0" w:evenVBand="0" w:oddHBand="1" w:evenHBand="0" w:firstRowFirstColumn="0" w:firstRowLastColumn="0" w:lastRowFirstColumn="0" w:lastRowLastColumn="0"/>
              <w:rPr>
                <w:ins w:id="243" w:author="MHE Blackman" w:date="2022-04-13T10:57:00Z"/>
              </w:rPr>
            </w:pPr>
          </w:p>
        </w:tc>
        <w:tc>
          <w:tcPr>
            <w:tcW w:w="994" w:type="dxa"/>
            <w:shd w:val="clear" w:color="auto" w:fill="FFFFFF" w:themeFill="background1"/>
            <w:vAlign w:val="center"/>
            <w:tcPrChange w:id="244" w:author="MHE Blackman" w:date="2022-04-13T10:59:00Z">
              <w:tcPr>
                <w:tcW w:w="994" w:type="dxa"/>
                <w:shd w:val="clear" w:color="auto" w:fill="FFFFFF" w:themeFill="background1"/>
                <w:vAlign w:val="center"/>
              </w:tcPr>
            </w:tcPrChange>
          </w:tcPr>
          <w:p w14:paraId="45D4513B" w14:textId="049ECC1C"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Change w:id="245" w:author="MHE Blackman" w:date="2022-04-13T10:59:00Z">
              <w:tcPr>
                <w:tcW w:w="0" w:type="auto"/>
                <w:shd w:val="clear" w:color="auto" w:fill="FFFFFF" w:themeFill="background1"/>
                <w:vAlign w:val="center"/>
              </w:tcPr>
            </w:tcPrChange>
          </w:tcPr>
          <w:p w14:paraId="7D3D0F8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Change w:id="246" w:author="MHE Blackman" w:date="2022-04-13T10:59:00Z">
              <w:tcPr>
                <w:tcW w:w="1278" w:type="dxa"/>
                <w:shd w:val="clear" w:color="auto" w:fill="FFFFFF" w:themeFill="background1"/>
                <w:vAlign w:val="center"/>
              </w:tcPr>
            </w:tcPrChange>
          </w:tcPr>
          <w:p w14:paraId="2A88EE9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Change w:id="247" w:author="MHE Blackman" w:date="2022-04-13T10:59:00Z">
              <w:tcPr>
                <w:tcW w:w="1372" w:type="dxa"/>
                <w:shd w:val="clear" w:color="auto" w:fill="FFFFFF" w:themeFill="background1"/>
                <w:vAlign w:val="center"/>
              </w:tcPr>
            </w:tcPrChange>
          </w:tcPr>
          <w:p w14:paraId="62358373"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Change w:id="248" w:author="MHE Blackman" w:date="2022-04-13T10:59:00Z">
              <w:tcPr>
                <w:tcW w:w="870" w:type="dxa"/>
                <w:vMerge/>
                <w:shd w:val="clear" w:color="auto" w:fill="FFFFFF" w:themeFill="background1"/>
                <w:vAlign w:val="center"/>
              </w:tcPr>
            </w:tcPrChange>
          </w:tcPr>
          <w:p w14:paraId="3A00AAE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1A07E2AC" w14:textId="77777777" w:rsidTr="00332A00">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Change w:id="249" w:author="MHE Blackman" w:date="2022-04-13T10:59:00Z">
              <w:tcPr>
                <w:tcW w:w="994" w:type="dxa"/>
                <w:vMerge/>
                <w:shd w:val="clear" w:color="auto" w:fill="FFFFFF" w:themeFill="background1"/>
              </w:tcPr>
            </w:tcPrChange>
          </w:tcPr>
          <w:p w14:paraId="4BA45719" w14:textId="77777777" w:rsidR="00332A00" w:rsidRDefault="00332A00" w:rsidP="004D52FC">
            <w:pPr>
              <w:spacing w:line="360" w:lineRule="auto"/>
              <w:jc w:val="center"/>
              <w:rPr>
                <w:ins w:id="250" w:author="MHE Blackman" w:date="2022-04-13T10:57:00Z"/>
              </w:rPr>
            </w:pPr>
          </w:p>
        </w:tc>
        <w:tc>
          <w:tcPr>
            <w:tcW w:w="994" w:type="dxa"/>
            <w:shd w:val="clear" w:color="auto" w:fill="FFFFFF" w:themeFill="background1"/>
            <w:vAlign w:val="center"/>
            <w:tcPrChange w:id="251" w:author="MHE Blackman" w:date="2022-04-13T10:59:00Z">
              <w:tcPr>
                <w:tcW w:w="994" w:type="dxa"/>
                <w:shd w:val="clear" w:color="auto" w:fill="FFFFFF" w:themeFill="background1"/>
                <w:vAlign w:val="center"/>
              </w:tcPr>
            </w:tcPrChange>
          </w:tcPr>
          <w:p w14:paraId="5AA17434" w14:textId="02DBF72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shd w:val="clear" w:color="auto" w:fill="FFFFFF" w:themeFill="background1"/>
            <w:vAlign w:val="center"/>
            <w:tcPrChange w:id="252" w:author="MHE Blackman" w:date="2022-04-13T10:59:00Z">
              <w:tcPr>
                <w:tcW w:w="0" w:type="auto"/>
                <w:shd w:val="clear" w:color="auto" w:fill="FFFFFF" w:themeFill="background1"/>
                <w:vAlign w:val="center"/>
              </w:tcPr>
            </w:tcPrChange>
          </w:tcPr>
          <w:p w14:paraId="7EF3C86D"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Change w:id="253" w:author="MHE Blackman" w:date="2022-04-13T10:59:00Z">
              <w:tcPr>
                <w:tcW w:w="1278" w:type="dxa"/>
                <w:shd w:val="clear" w:color="auto" w:fill="FFFFFF" w:themeFill="background1"/>
                <w:vAlign w:val="center"/>
              </w:tcPr>
            </w:tcPrChange>
          </w:tcPr>
          <w:p w14:paraId="695D001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Change w:id="254" w:author="MHE Blackman" w:date="2022-04-13T10:59:00Z">
              <w:tcPr>
                <w:tcW w:w="1372" w:type="dxa"/>
                <w:shd w:val="clear" w:color="auto" w:fill="FFFFFF" w:themeFill="background1"/>
                <w:vAlign w:val="center"/>
              </w:tcPr>
            </w:tcPrChange>
          </w:tcPr>
          <w:p w14:paraId="2FDA8F49"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shd w:val="clear" w:color="auto" w:fill="FFFFFF" w:themeFill="background1"/>
            <w:vAlign w:val="center"/>
            <w:tcPrChange w:id="255" w:author="MHE Blackman" w:date="2022-04-13T10:59:00Z">
              <w:tcPr>
                <w:tcW w:w="870" w:type="dxa"/>
                <w:vMerge/>
                <w:shd w:val="clear" w:color="auto" w:fill="FFFFFF" w:themeFill="background1"/>
                <w:vAlign w:val="center"/>
              </w:tcPr>
            </w:tcPrChange>
          </w:tcPr>
          <w:p w14:paraId="6EB7BE2E"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5DB41E2" w14:textId="77777777" w:rsidTr="0033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Change w:id="256" w:author="MHE Blackman" w:date="2022-04-13T10:59:00Z">
              <w:tcPr>
                <w:tcW w:w="994" w:type="dxa"/>
                <w:shd w:val="clear" w:color="auto" w:fill="FFFFFF" w:themeFill="background1"/>
              </w:tcPr>
            </w:tcPrChange>
          </w:tcPr>
          <w:p w14:paraId="088387FB" w14:textId="77777777" w:rsidR="00332A00" w:rsidRDefault="00332A00" w:rsidP="004D52FC">
            <w:pPr>
              <w:spacing w:line="360" w:lineRule="auto"/>
              <w:jc w:val="center"/>
              <w:cnfStyle w:val="001000100000" w:firstRow="0" w:lastRow="0" w:firstColumn="1" w:lastColumn="0" w:oddVBand="0" w:evenVBand="0" w:oddHBand="1" w:evenHBand="0" w:firstRowFirstColumn="0" w:firstRowLastColumn="0" w:lastRowFirstColumn="0" w:lastRowLastColumn="0"/>
              <w:rPr>
                <w:ins w:id="257" w:author="MHE Blackman" w:date="2022-04-13T10:57:00Z"/>
              </w:rPr>
            </w:pPr>
          </w:p>
        </w:tc>
        <w:tc>
          <w:tcPr>
            <w:tcW w:w="994" w:type="dxa"/>
            <w:shd w:val="clear" w:color="auto" w:fill="FFFFFF" w:themeFill="background1"/>
            <w:vAlign w:val="center"/>
            <w:tcPrChange w:id="258" w:author="MHE Blackman" w:date="2022-04-13T10:59:00Z">
              <w:tcPr>
                <w:tcW w:w="994" w:type="dxa"/>
                <w:shd w:val="clear" w:color="auto" w:fill="FFFFFF" w:themeFill="background1"/>
                <w:vAlign w:val="center"/>
              </w:tcPr>
            </w:tcPrChange>
          </w:tcPr>
          <w:p w14:paraId="052B77EE" w14:textId="7AAE3711"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FF" w:themeFill="background1"/>
            <w:vAlign w:val="center"/>
            <w:tcPrChange w:id="259" w:author="MHE Blackman" w:date="2022-04-13T10:59:00Z">
              <w:tcPr>
                <w:tcW w:w="0" w:type="auto"/>
                <w:shd w:val="clear" w:color="auto" w:fill="FFFFFF" w:themeFill="background1"/>
                <w:vAlign w:val="center"/>
              </w:tcPr>
            </w:tcPrChange>
          </w:tcPr>
          <w:p w14:paraId="6FA4A5D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Change w:id="260" w:author="MHE Blackman" w:date="2022-04-13T10:59:00Z">
              <w:tcPr>
                <w:tcW w:w="1278" w:type="dxa"/>
                <w:shd w:val="clear" w:color="auto" w:fill="FFFFFF" w:themeFill="background1"/>
                <w:vAlign w:val="center"/>
              </w:tcPr>
            </w:tcPrChange>
          </w:tcPr>
          <w:p w14:paraId="1A7A6A9E" w14:textId="3C74E341"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Change w:id="261" w:author="MHE Blackman" w:date="2022-04-13T10:59:00Z">
                  <w:rPr/>
                </w:rPrChange>
              </w:rPr>
            </w:pPr>
            <w:ins w:id="262" w:author="MHE Blackman" w:date="2022-04-13T10:59:00Z">
              <w:r w:rsidRPr="00332A00">
                <w:rPr>
                  <w:b/>
                  <w:bCs/>
                  <w:rPrChange w:id="263" w:author="MHE Blackman" w:date="2022-04-13T10:59:00Z">
                    <w:rPr/>
                  </w:rPrChange>
                </w:rPr>
                <w:t>Fall 2020</w:t>
              </w:r>
            </w:ins>
          </w:p>
        </w:tc>
        <w:tc>
          <w:tcPr>
            <w:tcW w:w="1372" w:type="dxa"/>
            <w:shd w:val="clear" w:color="auto" w:fill="FFFFFF" w:themeFill="background1"/>
            <w:vAlign w:val="center"/>
            <w:tcPrChange w:id="264" w:author="MHE Blackman" w:date="2022-04-13T10:59:00Z">
              <w:tcPr>
                <w:tcW w:w="1372" w:type="dxa"/>
                <w:shd w:val="clear" w:color="auto" w:fill="FFFFFF" w:themeFill="background1"/>
                <w:vAlign w:val="center"/>
              </w:tcPr>
            </w:tcPrChange>
          </w:tcPr>
          <w:p w14:paraId="6558F6A7"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70" w:type="dxa"/>
            <w:shd w:val="clear" w:color="auto" w:fill="FFFFFF" w:themeFill="background1"/>
            <w:vAlign w:val="center"/>
            <w:tcPrChange w:id="265" w:author="MHE Blackman" w:date="2022-04-13T10:59:00Z">
              <w:tcPr>
                <w:tcW w:w="870" w:type="dxa"/>
                <w:shd w:val="clear" w:color="auto" w:fill="FFFFFF" w:themeFill="background1"/>
                <w:vAlign w:val="center"/>
              </w:tcPr>
            </w:tcPrChange>
          </w:tcPr>
          <w:p w14:paraId="20FB5AE8"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E004AA4" w14:textId="77777777" w:rsidTr="0020453A">
        <w:tblPrEx>
          <w:tblPrExChange w:id="266" w:author="MHE Blackman" w:date="2022-04-13T11:06:00Z">
            <w:tblPrEx>
              <w:tblW w:w="6877" w:type="dxa"/>
            </w:tblPrEx>
          </w:tblPrExChange>
        </w:tblPrEx>
        <w:tc>
          <w:tcPr>
            <w:cnfStyle w:val="001000000000" w:firstRow="0" w:lastRow="0" w:firstColumn="1" w:lastColumn="0" w:oddVBand="0" w:evenVBand="0" w:oddHBand="0" w:evenHBand="0" w:firstRowFirstColumn="0" w:firstRowLastColumn="0" w:lastRowFirstColumn="0" w:lastRowLastColumn="0"/>
            <w:tcW w:w="994" w:type="dxa"/>
            <w:vMerge w:val="restart"/>
            <w:shd w:val="clear" w:color="auto" w:fill="FFFFFF" w:themeFill="background1"/>
            <w:vAlign w:val="center"/>
            <w:tcPrChange w:id="267" w:author="MHE Blackman" w:date="2022-04-13T11:06:00Z">
              <w:tcPr>
                <w:tcW w:w="994" w:type="dxa"/>
                <w:vMerge w:val="restart"/>
                <w:shd w:val="clear" w:color="auto" w:fill="FFFFFF" w:themeFill="background1"/>
              </w:tcPr>
            </w:tcPrChange>
          </w:tcPr>
          <w:p w14:paraId="78A1A407" w14:textId="3B95C248" w:rsidR="0020453A" w:rsidRPr="00332A00" w:rsidRDefault="0020453A" w:rsidP="0020453A">
            <w:pPr>
              <w:spacing w:line="360" w:lineRule="auto"/>
              <w:jc w:val="center"/>
              <w:rPr>
                <w:ins w:id="268" w:author="MHE Blackman" w:date="2022-04-13T10:57:00Z"/>
                <w:b w:val="0"/>
                <w:bCs w:val="0"/>
              </w:rPr>
            </w:pPr>
            <w:ins w:id="269" w:author="MHE Blackman" w:date="2022-04-13T10:57:00Z">
              <w:r w:rsidRPr="00332A00">
                <w:rPr>
                  <w:b w:val="0"/>
                  <w:bCs w:val="0"/>
                </w:rPr>
                <w:t>1</w:t>
              </w:r>
            </w:ins>
          </w:p>
        </w:tc>
        <w:tc>
          <w:tcPr>
            <w:tcW w:w="994" w:type="dxa"/>
            <w:shd w:val="clear" w:color="auto" w:fill="FFFFFF" w:themeFill="background1"/>
            <w:vAlign w:val="center"/>
            <w:tcPrChange w:id="270" w:author="MHE Blackman" w:date="2022-04-13T11:06:00Z">
              <w:tcPr>
                <w:tcW w:w="994" w:type="dxa"/>
                <w:shd w:val="clear" w:color="auto" w:fill="FFFFFF" w:themeFill="background1"/>
                <w:vAlign w:val="center"/>
              </w:tcPr>
            </w:tcPrChange>
          </w:tcPr>
          <w:p w14:paraId="223595C2" w14:textId="390464F4"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20</w:t>
            </w:r>
          </w:p>
        </w:tc>
        <w:tc>
          <w:tcPr>
            <w:tcW w:w="0" w:type="auto"/>
            <w:shd w:val="clear" w:color="auto" w:fill="FFFFFF" w:themeFill="background1"/>
            <w:vAlign w:val="center"/>
            <w:tcPrChange w:id="271" w:author="MHE Blackman" w:date="2022-04-13T11:06:00Z">
              <w:tcPr>
                <w:tcW w:w="0" w:type="auto"/>
                <w:shd w:val="clear" w:color="auto" w:fill="FFFFFF" w:themeFill="background1"/>
                <w:vAlign w:val="center"/>
              </w:tcPr>
            </w:tcPrChange>
          </w:tcPr>
          <w:p w14:paraId="7CBF035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173</w:t>
            </w:r>
          </w:p>
        </w:tc>
        <w:tc>
          <w:tcPr>
            <w:tcW w:w="1278" w:type="dxa"/>
            <w:shd w:val="clear" w:color="auto" w:fill="FFFFFF" w:themeFill="background1"/>
            <w:vAlign w:val="center"/>
            <w:tcPrChange w:id="272" w:author="MHE Blackman" w:date="2022-04-13T11:06:00Z">
              <w:tcPr>
                <w:tcW w:w="1278" w:type="dxa"/>
                <w:shd w:val="clear" w:color="auto" w:fill="FFFFFF" w:themeFill="background1"/>
                <w:vAlign w:val="center"/>
              </w:tcPr>
            </w:tcPrChange>
          </w:tcPr>
          <w:p w14:paraId="46F05F4C"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Change w:id="273" w:author="MHE Blackman" w:date="2022-04-13T11:06:00Z">
              <w:tcPr>
                <w:tcW w:w="1372" w:type="dxa"/>
                <w:shd w:val="clear" w:color="auto" w:fill="FFFFFF" w:themeFill="background1"/>
                <w:vAlign w:val="center"/>
              </w:tcPr>
            </w:tcPrChange>
          </w:tcPr>
          <w:p w14:paraId="0E84CB1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170</w:t>
            </w:r>
          </w:p>
        </w:tc>
        <w:tc>
          <w:tcPr>
            <w:tcW w:w="870" w:type="dxa"/>
            <w:vMerge w:val="restart"/>
            <w:shd w:val="clear" w:color="auto" w:fill="FFFFFF" w:themeFill="background1"/>
            <w:vAlign w:val="center"/>
            <w:tcPrChange w:id="274" w:author="MHE Blackman" w:date="2022-04-13T11:06:00Z">
              <w:tcPr>
                <w:tcW w:w="870" w:type="dxa"/>
                <w:vMerge w:val="restart"/>
                <w:shd w:val="clear" w:color="auto" w:fill="FFFFFF" w:themeFill="background1"/>
                <w:vAlign w:val="center"/>
              </w:tcPr>
            </w:tcPrChange>
          </w:tcPr>
          <w:p w14:paraId="176FFB1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20453A" w14:paraId="0ED31215" w14:textId="77777777" w:rsidTr="0047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vAlign w:val="center"/>
          </w:tcPr>
          <w:p w14:paraId="6C20E71E" w14:textId="7B95C439" w:rsidR="0020453A" w:rsidRPr="00332A00" w:rsidRDefault="0020453A" w:rsidP="0020453A">
            <w:pPr>
              <w:spacing w:line="360" w:lineRule="auto"/>
              <w:jc w:val="center"/>
              <w:rPr>
                <w:ins w:id="275" w:author="MHE Blackman" w:date="2022-04-13T10:57:00Z"/>
                <w:b w:val="0"/>
                <w:bCs w:val="0"/>
              </w:rPr>
            </w:pPr>
          </w:p>
        </w:tc>
        <w:tc>
          <w:tcPr>
            <w:tcW w:w="994" w:type="dxa"/>
            <w:shd w:val="clear" w:color="auto" w:fill="FFFFFF" w:themeFill="background1"/>
            <w:vAlign w:val="center"/>
          </w:tcPr>
          <w:p w14:paraId="7579B02E" w14:textId="6C1E9401"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21</w:t>
            </w:r>
          </w:p>
        </w:tc>
        <w:tc>
          <w:tcPr>
            <w:tcW w:w="0" w:type="auto"/>
            <w:shd w:val="clear" w:color="auto" w:fill="FFFFFF" w:themeFill="background1"/>
            <w:vAlign w:val="center"/>
          </w:tcPr>
          <w:p w14:paraId="5868D968"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188</w:t>
            </w:r>
          </w:p>
        </w:tc>
        <w:tc>
          <w:tcPr>
            <w:tcW w:w="1278" w:type="dxa"/>
            <w:shd w:val="clear" w:color="auto" w:fill="FFFFFF" w:themeFill="background1"/>
            <w:vAlign w:val="center"/>
          </w:tcPr>
          <w:p w14:paraId="49695EFF"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w:t>
            </w:r>
          </w:p>
        </w:tc>
        <w:tc>
          <w:tcPr>
            <w:tcW w:w="1372" w:type="dxa"/>
            <w:shd w:val="clear" w:color="auto" w:fill="FFFFFF" w:themeFill="background1"/>
            <w:vAlign w:val="center"/>
          </w:tcPr>
          <w:p w14:paraId="6A6E2BE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187</w:t>
            </w:r>
          </w:p>
        </w:tc>
        <w:tc>
          <w:tcPr>
            <w:tcW w:w="870" w:type="dxa"/>
            <w:vMerge/>
            <w:shd w:val="clear" w:color="auto" w:fill="FFFFFF" w:themeFill="background1"/>
            <w:vAlign w:val="center"/>
          </w:tcPr>
          <w:p w14:paraId="1F976A3B"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18B56B03" w14:textId="77777777" w:rsidTr="00477719">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0F649EB3" w14:textId="77777777" w:rsidR="0020453A" w:rsidRPr="00332A00" w:rsidRDefault="0020453A" w:rsidP="004D52FC">
            <w:pPr>
              <w:spacing w:line="360" w:lineRule="auto"/>
              <w:jc w:val="center"/>
              <w:rPr>
                <w:ins w:id="276" w:author="MHE Blackman" w:date="2022-04-13T10:57:00Z"/>
                <w:b w:val="0"/>
                <w:bCs w:val="0"/>
              </w:rPr>
            </w:pPr>
          </w:p>
        </w:tc>
        <w:tc>
          <w:tcPr>
            <w:tcW w:w="994" w:type="dxa"/>
            <w:shd w:val="clear" w:color="auto" w:fill="FFFFFF" w:themeFill="background1"/>
            <w:vAlign w:val="center"/>
          </w:tcPr>
          <w:p w14:paraId="75FF2224" w14:textId="454F545F"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22</w:t>
            </w:r>
          </w:p>
        </w:tc>
        <w:tc>
          <w:tcPr>
            <w:tcW w:w="0" w:type="auto"/>
            <w:shd w:val="clear" w:color="auto" w:fill="FFFFFF" w:themeFill="background1"/>
            <w:vAlign w:val="center"/>
          </w:tcPr>
          <w:p w14:paraId="57CDA46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104</w:t>
            </w:r>
          </w:p>
        </w:tc>
        <w:tc>
          <w:tcPr>
            <w:tcW w:w="1278" w:type="dxa"/>
            <w:shd w:val="clear" w:color="auto" w:fill="FFFFFF" w:themeFill="background1"/>
            <w:vAlign w:val="center"/>
          </w:tcPr>
          <w:p w14:paraId="07280D43"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269165A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102</w:t>
            </w:r>
          </w:p>
        </w:tc>
        <w:tc>
          <w:tcPr>
            <w:tcW w:w="870" w:type="dxa"/>
            <w:vMerge/>
            <w:shd w:val="clear" w:color="auto" w:fill="FFFFFF" w:themeFill="background1"/>
            <w:vAlign w:val="center"/>
          </w:tcPr>
          <w:p w14:paraId="32F5BF37"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1A6D61B7" w14:textId="77777777" w:rsidTr="0047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18E02D33" w14:textId="77777777" w:rsidR="0020453A" w:rsidRPr="00332A00" w:rsidRDefault="0020453A" w:rsidP="004D52FC">
            <w:pPr>
              <w:spacing w:line="360" w:lineRule="auto"/>
              <w:jc w:val="center"/>
              <w:rPr>
                <w:ins w:id="277" w:author="MHE Blackman" w:date="2022-04-13T10:57:00Z"/>
                <w:b w:val="0"/>
                <w:bCs w:val="0"/>
              </w:rPr>
            </w:pPr>
          </w:p>
        </w:tc>
        <w:tc>
          <w:tcPr>
            <w:tcW w:w="994" w:type="dxa"/>
            <w:shd w:val="clear" w:color="auto" w:fill="FFFFFF" w:themeFill="background1"/>
            <w:vAlign w:val="center"/>
          </w:tcPr>
          <w:p w14:paraId="74DC96EB" w14:textId="2228F8DE"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23</w:t>
            </w:r>
          </w:p>
        </w:tc>
        <w:tc>
          <w:tcPr>
            <w:tcW w:w="0" w:type="auto"/>
            <w:shd w:val="clear" w:color="auto" w:fill="FFFFFF" w:themeFill="background1"/>
            <w:vAlign w:val="center"/>
          </w:tcPr>
          <w:p w14:paraId="4D96A64A"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278" w:type="dxa"/>
            <w:shd w:val="clear" w:color="auto" w:fill="FFFFFF" w:themeFill="background1"/>
            <w:vAlign w:val="center"/>
          </w:tcPr>
          <w:p w14:paraId="2776348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7CCA2277"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870" w:type="dxa"/>
            <w:vMerge/>
            <w:shd w:val="clear" w:color="auto" w:fill="FFFFFF" w:themeFill="background1"/>
            <w:vAlign w:val="center"/>
          </w:tcPr>
          <w:p w14:paraId="71991FFF"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2BF0A3CE" w14:textId="77777777" w:rsidTr="00332A00">
        <w:trPr>
          <w:ins w:id="278" w:author="MHE Blackman" w:date="2022-04-13T11:05:00Z"/>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0767D838" w14:textId="77777777" w:rsidR="0020453A" w:rsidRPr="00332A00" w:rsidRDefault="0020453A" w:rsidP="004D52FC">
            <w:pPr>
              <w:spacing w:line="360" w:lineRule="auto"/>
              <w:jc w:val="center"/>
              <w:rPr>
                <w:ins w:id="279" w:author="MHE Blackman" w:date="2022-04-13T11:05:00Z"/>
              </w:rPr>
            </w:pPr>
          </w:p>
        </w:tc>
        <w:tc>
          <w:tcPr>
            <w:tcW w:w="994" w:type="dxa"/>
            <w:shd w:val="clear" w:color="auto" w:fill="FFFFFF" w:themeFill="background1"/>
            <w:vAlign w:val="center"/>
          </w:tcPr>
          <w:p w14:paraId="35DE91EB"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280" w:author="MHE Blackman" w:date="2022-04-13T11:05:00Z"/>
              </w:rPr>
            </w:pPr>
          </w:p>
        </w:tc>
        <w:tc>
          <w:tcPr>
            <w:tcW w:w="0" w:type="auto"/>
            <w:shd w:val="clear" w:color="auto" w:fill="FFFFFF" w:themeFill="background1"/>
            <w:vAlign w:val="center"/>
          </w:tcPr>
          <w:p w14:paraId="3690B95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281" w:author="MHE Blackman" w:date="2022-04-13T11:05:00Z"/>
              </w:rPr>
            </w:pPr>
          </w:p>
        </w:tc>
        <w:tc>
          <w:tcPr>
            <w:tcW w:w="1278" w:type="dxa"/>
            <w:shd w:val="clear" w:color="auto" w:fill="FFFFFF" w:themeFill="background1"/>
            <w:vAlign w:val="center"/>
          </w:tcPr>
          <w:p w14:paraId="692317B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282" w:author="MHE Blackman" w:date="2022-04-13T11:05:00Z"/>
              </w:rPr>
            </w:pPr>
          </w:p>
        </w:tc>
        <w:tc>
          <w:tcPr>
            <w:tcW w:w="1372" w:type="dxa"/>
            <w:shd w:val="clear" w:color="auto" w:fill="FFFFFF" w:themeFill="background1"/>
            <w:vAlign w:val="center"/>
          </w:tcPr>
          <w:p w14:paraId="0250E062"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283" w:author="MHE Blackman" w:date="2022-04-13T11:05:00Z"/>
              </w:rPr>
            </w:pPr>
          </w:p>
        </w:tc>
        <w:tc>
          <w:tcPr>
            <w:tcW w:w="870" w:type="dxa"/>
            <w:vMerge/>
            <w:shd w:val="clear" w:color="auto" w:fill="FFFFFF" w:themeFill="background1"/>
            <w:vAlign w:val="center"/>
          </w:tcPr>
          <w:p w14:paraId="73BCC57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284" w:author="MHE Blackman" w:date="2022-04-13T11:05:00Z"/>
              </w:rPr>
            </w:pPr>
          </w:p>
        </w:tc>
      </w:tr>
      <w:tr w:rsidR="0020453A" w14:paraId="76A76EA9" w14:textId="77777777" w:rsidTr="0020453A">
        <w:tblPrEx>
          <w:tblPrExChange w:id="285" w:author="MHE Blackman" w:date="2022-04-13T11:06:00Z">
            <w:tblPrEx>
              <w:tblW w:w="687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val="restart"/>
            <w:shd w:val="clear" w:color="auto" w:fill="FFFFFF" w:themeFill="background1"/>
            <w:vAlign w:val="center"/>
            <w:tcPrChange w:id="286" w:author="MHE Blackman" w:date="2022-04-13T11:06:00Z">
              <w:tcPr>
                <w:tcW w:w="994" w:type="dxa"/>
                <w:vMerge w:val="restart"/>
                <w:shd w:val="clear" w:color="auto" w:fill="FFFFFF" w:themeFill="background1"/>
              </w:tcPr>
            </w:tcPrChange>
          </w:tcPr>
          <w:p w14:paraId="14415394" w14:textId="7769BB71" w:rsidR="0020453A" w:rsidRDefault="0020453A" w:rsidP="0020453A">
            <w:pPr>
              <w:spacing w:line="360" w:lineRule="auto"/>
              <w:jc w:val="center"/>
              <w:cnfStyle w:val="001000100000" w:firstRow="0" w:lastRow="0" w:firstColumn="1" w:lastColumn="0" w:oddVBand="0" w:evenVBand="0" w:oddHBand="1" w:evenHBand="0" w:firstRowFirstColumn="0" w:firstRowLastColumn="0" w:lastRowFirstColumn="0" w:lastRowLastColumn="0"/>
              <w:rPr>
                <w:ins w:id="287" w:author="MHE Blackman" w:date="2022-04-13T10:57:00Z"/>
              </w:rPr>
            </w:pPr>
            <w:ins w:id="288" w:author="MHE Blackman" w:date="2022-04-13T10:57:00Z">
              <w:r>
                <w:t>2</w:t>
              </w:r>
            </w:ins>
          </w:p>
        </w:tc>
        <w:tc>
          <w:tcPr>
            <w:tcW w:w="994" w:type="dxa"/>
            <w:shd w:val="clear" w:color="auto" w:fill="FFFFFF" w:themeFill="background1"/>
            <w:vAlign w:val="center"/>
            <w:tcPrChange w:id="289" w:author="MHE Blackman" w:date="2022-04-13T11:06:00Z">
              <w:tcPr>
                <w:tcW w:w="994" w:type="dxa"/>
                <w:shd w:val="clear" w:color="auto" w:fill="FFFFFF" w:themeFill="background1"/>
                <w:vAlign w:val="center"/>
              </w:tcPr>
            </w:tcPrChange>
          </w:tcPr>
          <w:p w14:paraId="29FF1D67" w14:textId="6B32BB1E"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Change w:id="290" w:author="MHE Blackman" w:date="2022-04-13T11:06:00Z">
              <w:tcPr>
                <w:tcW w:w="0" w:type="auto"/>
                <w:shd w:val="clear" w:color="auto" w:fill="FFFFFF" w:themeFill="background1"/>
                <w:vAlign w:val="center"/>
              </w:tcPr>
            </w:tcPrChange>
          </w:tcPr>
          <w:p w14:paraId="3B17B39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42</w:t>
            </w:r>
          </w:p>
        </w:tc>
        <w:tc>
          <w:tcPr>
            <w:tcW w:w="1278" w:type="dxa"/>
            <w:shd w:val="clear" w:color="auto" w:fill="FFFFFF" w:themeFill="background1"/>
            <w:vAlign w:val="center"/>
            <w:tcPrChange w:id="291" w:author="MHE Blackman" w:date="2022-04-13T11:06:00Z">
              <w:tcPr>
                <w:tcW w:w="1278" w:type="dxa"/>
                <w:shd w:val="clear" w:color="auto" w:fill="FFFFFF" w:themeFill="background1"/>
                <w:vAlign w:val="center"/>
              </w:tcPr>
            </w:tcPrChange>
          </w:tcPr>
          <w:p w14:paraId="1752548C"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Change w:id="292" w:author="MHE Blackman" w:date="2022-04-13T11:06:00Z">
              <w:tcPr>
                <w:tcW w:w="1372" w:type="dxa"/>
                <w:shd w:val="clear" w:color="auto" w:fill="FFFFFF" w:themeFill="background1"/>
                <w:vAlign w:val="center"/>
              </w:tcPr>
            </w:tcPrChange>
          </w:tcPr>
          <w:p w14:paraId="4C822F6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Change w:id="293" w:author="MHE Blackman" w:date="2022-04-13T11:06:00Z">
              <w:tcPr>
                <w:tcW w:w="870" w:type="dxa"/>
                <w:vMerge/>
                <w:shd w:val="clear" w:color="auto" w:fill="FFFFFF" w:themeFill="background1"/>
                <w:vAlign w:val="center"/>
              </w:tcPr>
            </w:tcPrChange>
          </w:tcPr>
          <w:p w14:paraId="3961C3F5"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323C307" w14:textId="77777777" w:rsidTr="002F2F52">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3587A3DD" w14:textId="7221027F" w:rsidR="0020453A" w:rsidRDefault="0020453A" w:rsidP="004D52FC">
            <w:pPr>
              <w:spacing w:line="360" w:lineRule="auto"/>
              <w:jc w:val="center"/>
              <w:rPr>
                <w:ins w:id="294" w:author="MHE Blackman" w:date="2022-04-13T10:57:00Z"/>
              </w:rPr>
            </w:pPr>
          </w:p>
        </w:tc>
        <w:tc>
          <w:tcPr>
            <w:tcW w:w="994" w:type="dxa"/>
            <w:shd w:val="clear" w:color="auto" w:fill="FFFFFF" w:themeFill="background1"/>
            <w:vAlign w:val="center"/>
          </w:tcPr>
          <w:p w14:paraId="53BE6524" w14:textId="29301AFA"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4A3AF683"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39B0150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09F0630A" w14:textId="77777777" w:rsidTr="002F2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162E2781" w14:textId="77777777" w:rsidR="0020453A" w:rsidRDefault="0020453A" w:rsidP="004D52FC">
            <w:pPr>
              <w:spacing w:line="360" w:lineRule="auto"/>
              <w:jc w:val="center"/>
              <w:rPr>
                <w:ins w:id="295" w:author="MHE Blackman" w:date="2022-04-13T10:57:00Z"/>
              </w:rPr>
            </w:pPr>
          </w:p>
        </w:tc>
        <w:tc>
          <w:tcPr>
            <w:tcW w:w="994" w:type="dxa"/>
            <w:shd w:val="clear" w:color="auto" w:fill="FFFFFF" w:themeFill="background1"/>
            <w:vAlign w:val="center"/>
          </w:tcPr>
          <w:p w14:paraId="06B2D1FF" w14:textId="2FA63438"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152ECD4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51000C9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C9645B3" w14:textId="77777777" w:rsidTr="002F2F52">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50E27503" w14:textId="77777777" w:rsidR="0020453A" w:rsidRDefault="0020453A" w:rsidP="004D52FC">
            <w:pPr>
              <w:spacing w:line="360" w:lineRule="auto"/>
              <w:jc w:val="center"/>
              <w:rPr>
                <w:ins w:id="296" w:author="MHE Blackman" w:date="2022-04-13T10:57:00Z"/>
              </w:rPr>
            </w:pPr>
          </w:p>
        </w:tc>
        <w:tc>
          <w:tcPr>
            <w:tcW w:w="994" w:type="dxa"/>
            <w:shd w:val="clear" w:color="auto" w:fill="FFFFFF" w:themeFill="background1"/>
            <w:vAlign w:val="center"/>
          </w:tcPr>
          <w:p w14:paraId="55A448DB" w14:textId="03AE4D91"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shd w:val="clear" w:color="auto" w:fill="FFFFFF" w:themeFill="background1"/>
            <w:vAlign w:val="center"/>
          </w:tcPr>
          <w:p w14:paraId="1A8BEE2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shd w:val="clear" w:color="auto" w:fill="FFFFFF" w:themeFill="background1"/>
            <w:vAlign w:val="center"/>
          </w:tcPr>
          <w:p w14:paraId="368DE4FB"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48BCEE6" w14:textId="77777777" w:rsidTr="00A5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shd w:val="clear" w:color="auto" w:fill="FFFFFF" w:themeFill="background1"/>
          </w:tcPr>
          <w:p w14:paraId="67BADB44" w14:textId="77777777" w:rsidR="00332A00" w:rsidRDefault="00332A00" w:rsidP="004D52FC">
            <w:pPr>
              <w:spacing w:line="360" w:lineRule="auto"/>
              <w:jc w:val="center"/>
              <w:rPr>
                <w:ins w:id="297" w:author="MHE Blackman" w:date="2022-04-13T10:57:00Z"/>
              </w:rPr>
            </w:pPr>
          </w:p>
        </w:tc>
        <w:tc>
          <w:tcPr>
            <w:tcW w:w="5883" w:type="dxa"/>
            <w:gridSpan w:val="5"/>
            <w:shd w:val="clear" w:color="auto" w:fill="FFFFFF" w:themeFill="background1"/>
            <w:vAlign w:val="center"/>
          </w:tcPr>
          <w:p w14:paraId="144CE221" w14:textId="2D25CF1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Change w:id="298" w:author="MHE Blackman" w:date="2022-04-13T10:59:00Z">
                  <w:rPr/>
                </w:rPrChange>
              </w:rPr>
            </w:pPr>
            <w:ins w:id="299" w:author="MHE Blackman" w:date="2022-04-13T10:59:00Z">
              <w:r w:rsidRPr="00332A00">
                <w:rPr>
                  <w:b/>
                  <w:bCs/>
                  <w:rPrChange w:id="300" w:author="MHE Blackman" w:date="2022-04-13T10:59:00Z">
                    <w:rPr/>
                  </w:rPrChange>
                </w:rPr>
                <w:t>Spring 2021</w:t>
              </w:r>
            </w:ins>
          </w:p>
        </w:tc>
      </w:tr>
      <w:tr w:rsidR="00604B30" w14:paraId="204407B5" w14:textId="77777777" w:rsidTr="00604B30">
        <w:tblPrEx>
          <w:tblPrExChange w:id="301" w:author="MHE Blackman" w:date="2022-04-13T11:08:00Z">
            <w:tblPrEx>
              <w:tblW w:w="6877" w:type="dxa"/>
            </w:tblPrEx>
          </w:tblPrExChange>
        </w:tblPrEx>
        <w:tc>
          <w:tcPr>
            <w:cnfStyle w:val="001000000000" w:firstRow="0" w:lastRow="0" w:firstColumn="1" w:lastColumn="0" w:oddVBand="0" w:evenVBand="0" w:oddHBand="0" w:evenHBand="0" w:firstRowFirstColumn="0" w:firstRowLastColumn="0" w:lastRowFirstColumn="0" w:lastRowLastColumn="0"/>
            <w:tcW w:w="994" w:type="dxa"/>
            <w:vMerge w:val="restart"/>
            <w:shd w:val="clear" w:color="auto" w:fill="FFFFFF" w:themeFill="background1"/>
            <w:vAlign w:val="center"/>
            <w:tcPrChange w:id="302" w:author="MHE Blackman" w:date="2022-04-13T11:08:00Z">
              <w:tcPr>
                <w:tcW w:w="994" w:type="dxa"/>
                <w:vMerge w:val="restart"/>
                <w:shd w:val="clear" w:color="auto" w:fill="FFFFFF" w:themeFill="background1"/>
              </w:tcPr>
            </w:tcPrChange>
          </w:tcPr>
          <w:p w14:paraId="2B46D9CE" w14:textId="1F74D3D7" w:rsidR="00604B30" w:rsidRDefault="00604B30" w:rsidP="00604B30">
            <w:pPr>
              <w:spacing w:line="360" w:lineRule="auto"/>
              <w:jc w:val="center"/>
              <w:rPr>
                <w:ins w:id="303" w:author="MHE Blackman" w:date="2022-04-13T10:57:00Z"/>
              </w:rPr>
            </w:pPr>
            <w:ins w:id="304" w:author="MHE Blackman" w:date="2022-04-13T10:58:00Z">
              <w:r>
                <w:t>1</w:t>
              </w:r>
            </w:ins>
          </w:p>
        </w:tc>
        <w:tc>
          <w:tcPr>
            <w:tcW w:w="994" w:type="dxa"/>
            <w:shd w:val="clear" w:color="auto" w:fill="FFFFFF" w:themeFill="background1"/>
            <w:vAlign w:val="center"/>
            <w:tcPrChange w:id="305" w:author="MHE Blackman" w:date="2022-04-13T11:08:00Z">
              <w:tcPr>
                <w:tcW w:w="994" w:type="dxa"/>
                <w:shd w:val="clear" w:color="auto" w:fill="FFFFFF" w:themeFill="background1"/>
                <w:vAlign w:val="center"/>
              </w:tcPr>
            </w:tcPrChange>
          </w:tcPr>
          <w:p w14:paraId="63840431" w14:textId="067AACE1"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18</w:t>
            </w:r>
          </w:p>
        </w:tc>
        <w:tc>
          <w:tcPr>
            <w:tcW w:w="0" w:type="auto"/>
            <w:shd w:val="clear" w:color="auto" w:fill="FFFFFF" w:themeFill="background1"/>
            <w:vAlign w:val="center"/>
            <w:tcPrChange w:id="306" w:author="MHE Blackman" w:date="2022-04-13T11:08:00Z">
              <w:tcPr>
                <w:tcW w:w="0" w:type="auto"/>
                <w:shd w:val="clear" w:color="auto" w:fill="FFFFFF" w:themeFill="background1"/>
                <w:vAlign w:val="center"/>
              </w:tcPr>
            </w:tcPrChange>
          </w:tcPr>
          <w:p w14:paraId="5AA1A74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85</w:t>
            </w:r>
          </w:p>
        </w:tc>
        <w:tc>
          <w:tcPr>
            <w:tcW w:w="1278" w:type="dxa"/>
            <w:shd w:val="clear" w:color="auto" w:fill="FFFFFF" w:themeFill="background1"/>
            <w:vAlign w:val="center"/>
            <w:tcPrChange w:id="307" w:author="MHE Blackman" w:date="2022-04-13T11:08:00Z">
              <w:tcPr>
                <w:tcW w:w="1278" w:type="dxa"/>
                <w:shd w:val="clear" w:color="auto" w:fill="FFFFFF" w:themeFill="background1"/>
                <w:vAlign w:val="center"/>
              </w:tcPr>
            </w:tcPrChange>
          </w:tcPr>
          <w:p w14:paraId="069B936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Change w:id="308" w:author="MHE Blackman" w:date="2022-04-13T11:08:00Z">
              <w:tcPr>
                <w:tcW w:w="1372" w:type="dxa"/>
                <w:shd w:val="clear" w:color="auto" w:fill="FFFFFF" w:themeFill="background1"/>
                <w:vAlign w:val="center"/>
              </w:tcPr>
            </w:tcPrChange>
          </w:tcPr>
          <w:p w14:paraId="1972C83D"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val="restart"/>
            <w:shd w:val="clear" w:color="auto" w:fill="FFFFFF" w:themeFill="background1"/>
            <w:vAlign w:val="center"/>
            <w:tcPrChange w:id="309" w:author="MHE Blackman" w:date="2022-04-13T11:08:00Z">
              <w:tcPr>
                <w:tcW w:w="870" w:type="dxa"/>
                <w:vMerge w:val="restart"/>
                <w:shd w:val="clear" w:color="auto" w:fill="FFFFFF" w:themeFill="background1"/>
                <w:vAlign w:val="center"/>
              </w:tcPr>
            </w:tcPrChange>
          </w:tcPr>
          <w:p w14:paraId="63787C43" w14:textId="76D57504"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del w:id="310" w:author="MHE Blackman" w:date="2022-04-13T11:05:00Z">
              <w:r w:rsidDel="0020453A">
                <w:delText>0.81</w:delText>
              </w:r>
            </w:del>
          </w:p>
        </w:tc>
      </w:tr>
      <w:tr w:rsidR="00604B30" w14:paraId="47C1C0DA" w14:textId="77777777" w:rsidTr="00FE0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2300A7A1" w14:textId="77777777" w:rsidR="00604B30" w:rsidRDefault="00604B30" w:rsidP="004D52FC">
            <w:pPr>
              <w:spacing w:line="360" w:lineRule="auto"/>
              <w:jc w:val="center"/>
              <w:rPr>
                <w:ins w:id="311" w:author="MHE Blackman" w:date="2022-04-13T10:57:00Z"/>
              </w:rPr>
            </w:pPr>
          </w:p>
        </w:tc>
        <w:tc>
          <w:tcPr>
            <w:tcW w:w="994" w:type="dxa"/>
            <w:shd w:val="clear" w:color="auto" w:fill="FFFFFF" w:themeFill="background1"/>
            <w:vAlign w:val="center"/>
          </w:tcPr>
          <w:p w14:paraId="34A93C3E" w14:textId="581E71CD"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19</w:t>
            </w:r>
          </w:p>
        </w:tc>
        <w:tc>
          <w:tcPr>
            <w:tcW w:w="0" w:type="auto"/>
            <w:shd w:val="clear" w:color="auto" w:fill="FFFFFF" w:themeFill="background1"/>
            <w:vAlign w:val="center"/>
          </w:tcPr>
          <w:p w14:paraId="5B78EFFD"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037C0468"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04B30" w14:paraId="2A5B93E1" w14:textId="77777777" w:rsidTr="00FE012A">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04279C8E" w14:textId="77777777" w:rsidR="00604B30" w:rsidRDefault="00604B30" w:rsidP="004D52FC">
            <w:pPr>
              <w:spacing w:line="360" w:lineRule="auto"/>
              <w:jc w:val="center"/>
              <w:rPr>
                <w:ins w:id="312" w:author="MHE Blackman" w:date="2022-04-13T10:57:00Z"/>
              </w:rPr>
            </w:pPr>
          </w:p>
        </w:tc>
        <w:tc>
          <w:tcPr>
            <w:tcW w:w="994" w:type="dxa"/>
            <w:shd w:val="clear" w:color="auto" w:fill="FFFFFF" w:themeFill="background1"/>
            <w:vAlign w:val="center"/>
          </w:tcPr>
          <w:p w14:paraId="4C8687B2" w14:textId="6B2BA360"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20</w:t>
            </w:r>
          </w:p>
        </w:tc>
        <w:tc>
          <w:tcPr>
            <w:tcW w:w="0" w:type="auto"/>
            <w:shd w:val="clear" w:color="auto" w:fill="FFFFFF" w:themeFill="background1"/>
            <w:vAlign w:val="center"/>
          </w:tcPr>
          <w:p w14:paraId="6010A12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52CD55A6"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7A7EE631" w14:textId="77777777" w:rsidTr="00FE0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vMerge/>
            <w:shd w:val="clear" w:color="auto" w:fill="FFFFFF" w:themeFill="background1"/>
          </w:tcPr>
          <w:p w14:paraId="65ACF0F8" w14:textId="77777777" w:rsidR="00604B30" w:rsidRDefault="00604B30" w:rsidP="004D52FC">
            <w:pPr>
              <w:spacing w:line="360" w:lineRule="auto"/>
              <w:jc w:val="center"/>
              <w:rPr>
                <w:ins w:id="313" w:author="MHE Blackman" w:date="2022-04-13T10:57:00Z"/>
              </w:rPr>
            </w:pPr>
          </w:p>
        </w:tc>
        <w:tc>
          <w:tcPr>
            <w:tcW w:w="994" w:type="dxa"/>
            <w:shd w:val="clear" w:color="auto" w:fill="FFFFFF" w:themeFill="background1"/>
            <w:vAlign w:val="center"/>
          </w:tcPr>
          <w:p w14:paraId="16C0C7A8" w14:textId="7EAD9EAB"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21</w:t>
            </w:r>
          </w:p>
        </w:tc>
        <w:tc>
          <w:tcPr>
            <w:tcW w:w="0" w:type="auto"/>
            <w:shd w:val="clear" w:color="auto" w:fill="FFFFFF" w:themeFill="background1"/>
            <w:vAlign w:val="center"/>
          </w:tcPr>
          <w:p w14:paraId="7CB8401C"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12</w:t>
            </w:r>
          </w:p>
        </w:tc>
        <w:tc>
          <w:tcPr>
            <w:tcW w:w="1278" w:type="dxa"/>
            <w:shd w:val="clear" w:color="auto" w:fill="FFFFFF" w:themeFill="background1"/>
            <w:vAlign w:val="center"/>
          </w:tcPr>
          <w:p w14:paraId="43806855"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302F6FF4"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26E6ACC6"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616A09A" w14:textId="77777777" w:rsidTr="00332A00">
        <w:trPr>
          <w:ins w:id="314" w:author="MHE Blackman" w:date="2022-04-13T11:05:00Z"/>
        </w:trPr>
        <w:tc>
          <w:tcPr>
            <w:cnfStyle w:val="001000000000" w:firstRow="0" w:lastRow="0" w:firstColumn="1" w:lastColumn="0" w:oddVBand="0" w:evenVBand="0" w:oddHBand="0" w:evenHBand="0" w:firstRowFirstColumn="0" w:firstRowLastColumn="0" w:lastRowFirstColumn="0" w:lastRowLastColumn="0"/>
            <w:tcW w:w="994" w:type="dxa"/>
            <w:tcBorders>
              <w:bottom w:val="single" w:sz="4" w:space="0" w:color="auto"/>
            </w:tcBorders>
            <w:shd w:val="clear" w:color="auto" w:fill="FFFFFF" w:themeFill="background1"/>
          </w:tcPr>
          <w:p w14:paraId="36A230C3" w14:textId="77777777" w:rsidR="0020453A" w:rsidRDefault="0020453A" w:rsidP="004D52FC">
            <w:pPr>
              <w:spacing w:line="360" w:lineRule="auto"/>
              <w:jc w:val="center"/>
              <w:rPr>
                <w:ins w:id="315" w:author="MHE Blackman" w:date="2022-04-13T11:05:00Z"/>
              </w:rPr>
            </w:pPr>
          </w:p>
        </w:tc>
        <w:tc>
          <w:tcPr>
            <w:tcW w:w="994" w:type="dxa"/>
            <w:tcBorders>
              <w:bottom w:val="single" w:sz="4" w:space="0" w:color="auto"/>
            </w:tcBorders>
            <w:shd w:val="clear" w:color="auto" w:fill="FFFFFF" w:themeFill="background1"/>
            <w:vAlign w:val="center"/>
          </w:tcPr>
          <w:p w14:paraId="073588A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316" w:author="MHE Blackman" w:date="2022-04-13T11:05:00Z"/>
              </w:rPr>
            </w:pPr>
          </w:p>
        </w:tc>
        <w:tc>
          <w:tcPr>
            <w:tcW w:w="0" w:type="auto"/>
            <w:tcBorders>
              <w:bottom w:val="single" w:sz="4" w:space="0" w:color="auto"/>
            </w:tcBorders>
            <w:shd w:val="clear" w:color="auto" w:fill="FFFFFF" w:themeFill="background1"/>
            <w:vAlign w:val="center"/>
          </w:tcPr>
          <w:p w14:paraId="2BC9148A"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317" w:author="MHE Blackman" w:date="2022-04-13T11:05:00Z"/>
              </w:rPr>
            </w:pPr>
          </w:p>
        </w:tc>
        <w:tc>
          <w:tcPr>
            <w:tcW w:w="1278" w:type="dxa"/>
            <w:tcBorders>
              <w:bottom w:val="single" w:sz="4" w:space="0" w:color="auto"/>
            </w:tcBorders>
            <w:shd w:val="clear" w:color="auto" w:fill="FFFFFF" w:themeFill="background1"/>
            <w:vAlign w:val="center"/>
          </w:tcPr>
          <w:p w14:paraId="5C25B4BE"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318" w:author="MHE Blackman" w:date="2022-04-13T11:05:00Z"/>
              </w:rPr>
            </w:pPr>
          </w:p>
        </w:tc>
        <w:tc>
          <w:tcPr>
            <w:tcW w:w="1372" w:type="dxa"/>
            <w:tcBorders>
              <w:bottom w:val="single" w:sz="4" w:space="0" w:color="auto"/>
            </w:tcBorders>
            <w:shd w:val="clear" w:color="auto" w:fill="FFFFFF" w:themeFill="background1"/>
            <w:vAlign w:val="center"/>
          </w:tcPr>
          <w:p w14:paraId="2D93C93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319" w:author="MHE Blackman" w:date="2022-04-13T11:05:00Z"/>
              </w:rPr>
            </w:pPr>
          </w:p>
        </w:tc>
        <w:tc>
          <w:tcPr>
            <w:tcW w:w="870" w:type="dxa"/>
            <w:tcBorders>
              <w:bottom w:val="single" w:sz="4" w:space="0" w:color="auto"/>
            </w:tcBorders>
            <w:shd w:val="clear" w:color="auto" w:fill="FFFFFF" w:themeFill="background1"/>
            <w:vAlign w:val="center"/>
          </w:tcPr>
          <w:p w14:paraId="199B4E46" w14:textId="611631CE"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rPr>
                <w:ins w:id="320" w:author="MHE Blackman" w:date="2022-04-13T11:05:00Z"/>
              </w:rPr>
            </w:pPr>
            <w:ins w:id="321" w:author="MHE Blackman" w:date="2022-04-13T11:05:00Z">
              <w:r>
                <w:t>0.81</w:t>
              </w:r>
            </w:ins>
          </w:p>
        </w:tc>
      </w:tr>
    </w:tbl>
    <w:p w14:paraId="0E615D28" w14:textId="77777777" w:rsidR="00942361" w:rsidRDefault="00942361">
      <w:pPr>
        <w:spacing w:line="240" w:lineRule="auto"/>
        <w:rPr>
          <w:i/>
        </w:rPr>
      </w:pPr>
      <w:r>
        <w:br w:type="page"/>
      </w:r>
    </w:p>
    <w:p w14:paraId="0A4CEB86" w14:textId="6B8843B2" w:rsidR="00B40F81" w:rsidRPr="002151CE" w:rsidRDefault="00C7224F">
      <w:pPr>
        <w:pStyle w:val="TableCaption"/>
        <w:rPr>
          <w:i w:val="0"/>
          <w:iCs/>
          <w:rPrChange w:id="322" w:author="MHE Blackman" w:date="2022-04-13T09:43:00Z">
            <w:rPr/>
          </w:rPrChange>
        </w:rPr>
      </w:pPr>
      <w:r w:rsidRPr="002151CE">
        <w:rPr>
          <w:i w:val="0"/>
          <w:iCs/>
          <w:rPrChange w:id="323" w:author="MHE Blackman" w:date="2022-04-13T09:43:00Z">
            <w:rPr/>
          </w:rPrChange>
        </w:rPr>
        <w:lastRenderedPageBreak/>
        <w:t>TABLE</w:t>
      </w:r>
      <w:r w:rsidR="00CA7264" w:rsidRPr="002151CE">
        <w:rPr>
          <w:i w:val="0"/>
          <w:iCs/>
          <w:rPrChange w:id="324" w:author="MHE Blackman" w:date="2022-04-13T09:43:00Z">
            <w:rPr/>
          </w:rPrChange>
        </w:rPr>
        <w:t xml:space="preserve"> 2</w:t>
      </w:r>
      <w:r w:rsidRPr="002151CE">
        <w:rPr>
          <w:i w:val="0"/>
          <w:iCs/>
          <w:rPrChange w:id="325" w:author="MHE Blackman" w:date="2022-04-13T09:43:00Z">
            <w:rPr/>
          </w:rPrChange>
        </w:rPr>
        <w:t>.</w:t>
      </w:r>
      <w:r w:rsidR="00CA7264" w:rsidRPr="002151CE">
        <w:rPr>
          <w:i w:val="0"/>
          <w:iCs/>
          <w:rPrChange w:id="326" w:author="MHE Blackman" w:date="2022-04-13T09:43:00Z">
            <w:rPr/>
          </w:rPrChange>
        </w:rPr>
        <w:t xml:space="preserve"> </w:t>
      </w:r>
      <w:del w:id="327" w:author="MHE Blackman" w:date="2022-04-13T09:43:00Z">
        <w:r w:rsidR="00CA7264" w:rsidRPr="002151CE" w:rsidDel="002151CE">
          <w:rPr>
            <w:i w:val="0"/>
            <w:iCs/>
            <w:rPrChange w:id="328" w:author="MHE Blackman" w:date="2022-04-13T09:43:00Z">
              <w:rPr/>
            </w:rPrChange>
          </w:rPr>
          <w:delText>Bioenergetics model runs to e</w:delText>
        </w:r>
      </w:del>
      <w:ins w:id="329" w:author="MHE Blackman" w:date="2022-04-13T09:43:00Z">
        <w:r w:rsidR="002151CE">
          <w:rPr>
            <w:i w:val="0"/>
            <w:iCs/>
          </w:rPr>
          <w:t>E</w:t>
        </w:r>
      </w:ins>
      <w:r w:rsidR="00CA7264" w:rsidRPr="002151CE">
        <w:rPr>
          <w:i w:val="0"/>
          <w:iCs/>
          <w:rPrChange w:id="330" w:author="MHE Blackman" w:date="2022-04-13T09:43:00Z">
            <w:rPr/>
          </w:rPrChange>
        </w:rPr>
        <w:t>stimate</w:t>
      </w:r>
      <w:ins w:id="331" w:author="MHE Blackman" w:date="2022-04-13T09:43:00Z">
        <w:r w:rsidR="002151CE">
          <w:rPr>
            <w:i w:val="0"/>
            <w:iCs/>
          </w:rPr>
          <w:t>d</w:t>
        </w:r>
      </w:ins>
      <w:r w:rsidR="00CA7264" w:rsidRPr="002151CE">
        <w:rPr>
          <w:i w:val="0"/>
          <w:iCs/>
          <w:rPrChange w:id="332" w:author="MHE Blackman" w:date="2022-04-13T09:43:00Z">
            <w:rPr/>
          </w:rPrChange>
        </w:rPr>
        <w:t xml:space="preserve"> </w:t>
      </w:r>
      <w:del w:id="333" w:author="MHE Blackman" w:date="2022-04-13T09:43:00Z">
        <w:r w:rsidR="00CA7264" w:rsidRPr="002151CE" w:rsidDel="002151CE">
          <w:rPr>
            <w:i w:val="0"/>
            <w:iCs/>
            <w:rPrChange w:id="334" w:author="MHE Blackman" w:date="2022-04-13T09:43:00Z">
              <w:rPr/>
            </w:rPrChange>
          </w:rPr>
          <w:delText>the</w:delText>
        </w:r>
      </w:del>
      <w:del w:id="335" w:author="MHE Blackman" w:date="2022-04-13T09:44:00Z">
        <w:r w:rsidR="00CA7264" w:rsidRPr="002151CE" w:rsidDel="002151CE">
          <w:rPr>
            <w:i w:val="0"/>
            <w:iCs/>
            <w:rPrChange w:id="336" w:author="MHE Blackman" w:date="2022-04-13T09:43:00Z">
              <w:rPr/>
            </w:rPrChange>
          </w:rPr>
          <w:delText xml:space="preserve"> </w:delText>
        </w:r>
      </w:del>
      <w:del w:id="337" w:author="MHE Blackman" w:date="2022-04-13T09:47:00Z">
        <w:r w:rsidR="00CA7264" w:rsidRPr="002151CE" w:rsidDel="00972D8E">
          <w:rPr>
            <w:i w:val="0"/>
            <w:iCs/>
            <w:rPrChange w:id="338" w:author="MHE Blackman" w:date="2022-04-13T09:43:00Z">
              <w:rPr/>
            </w:rPrChange>
          </w:rPr>
          <w:delText xml:space="preserve">grams of </w:delText>
        </w:r>
      </w:del>
      <w:r w:rsidR="00CA7264" w:rsidRPr="002151CE">
        <w:rPr>
          <w:i w:val="0"/>
          <w:iCs/>
          <w:rPrChange w:id="339" w:author="MHE Blackman" w:date="2022-04-13T09:43:00Z">
            <w:rPr/>
          </w:rPrChange>
        </w:rPr>
        <w:t xml:space="preserve">fish consumed </w:t>
      </w:r>
      <w:ins w:id="340" w:author="MHE Blackman" w:date="2022-04-13T09:49:00Z">
        <w:r w:rsidR="00972D8E" w:rsidRPr="00DF5171">
          <w:rPr>
            <w:i w:val="0"/>
            <w:iCs/>
          </w:rPr>
          <w:t>by an individual Northern Pikeminnow to maintain its body weight</w:t>
        </w:r>
        <w:r w:rsidR="00972D8E" w:rsidRPr="00972D8E">
          <w:rPr>
            <w:i w:val="0"/>
            <w:iCs/>
          </w:rPr>
          <w:t xml:space="preserve"> </w:t>
        </w:r>
      </w:ins>
      <w:r w:rsidR="00CA7264" w:rsidRPr="002151CE">
        <w:rPr>
          <w:i w:val="0"/>
          <w:iCs/>
          <w:rPrChange w:id="341" w:author="MHE Blackman" w:date="2022-04-13T09:43:00Z">
            <w:rPr/>
          </w:rPrChange>
        </w:rPr>
        <w:t>during the fall DSR and spring NRR Chinook Salmon emigrations</w:t>
      </w:r>
      <w:ins w:id="342" w:author="MHE Blackman" w:date="2022-04-13T09:53:00Z">
        <w:r w:rsidR="00312B16">
          <w:rPr>
            <w:i w:val="0"/>
            <w:iCs/>
          </w:rPr>
          <w:t>. B</w:t>
        </w:r>
      </w:ins>
      <w:ins w:id="343" w:author="MHE Blackman" w:date="2022-04-13T09:44:00Z">
        <w:r w:rsidR="00972D8E">
          <w:rPr>
            <w:i w:val="0"/>
            <w:iCs/>
          </w:rPr>
          <w:t>ioenergetic model</w:t>
        </w:r>
      </w:ins>
      <w:ins w:id="344" w:author="MHE Blackman" w:date="2022-04-13T09:45:00Z">
        <w:r w:rsidR="00972D8E">
          <w:rPr>
            <w:i w:val="0"/>
            <w:iCs/>
          </w:rPr>
          <w:t xml:space="preserve"> </w:t>
        </w:r>
      </w:ins>
      <w:ins w:id="345" w:author="MHE Blackman" w:date="2022-04-13T09:56:00Z">
        <w:r w:rsidR="00DD7F75">
          <w:rPr>
            <w:i w:val="0"/>
            <w:iCs/>
          </w:rPr>
          <w:t xml:space="preserve">results </w:t>
        </w:r>
      </w:ins>
      <w:ins w:id="346" w:author="MHE Blackman" w:date="2022-04-13T09:57:00Z">
        <w:r w:rsidR="00DD7F75">
          <w:rPr>
            <w:i w:val="0"/>
            <w:iCs/>
          </w:rPr>
          <w:t xml:space="preserve">for each season include </w:t>
        </w:r>
      </w:ins>
      <w:ins w:id="347" w:author="MHE Blackman" w:date="2022-04-13T09:56:00Z">
        <w:r w:rsidR="00DD7F75">
          <w:rPr>
            <w:i w:val="0"/>
            <w:iCs/>
          </w:rPr>
          <w:t>seven model runs</w:t>
        </w:r>
      </w:ins>
      <w:ins w:id="348" w:author="MHE Blackman" w:date="2022-04-13T09:57:00Z">
        <w:r w:rsidR="00DD7F75">
          <w:rPr>
            <w:i w:val="0"/>
            <w:iCs/>
          </w:rPr>
          <w:t xml:space="preserve"> that</w:t>
        </w:r>
      </w:ins>
      <w:ins w:id="349" w:author="MHE Blackman" w:date="2022-04-13T09:56:00Z">
        <w:r w:rsidR="00DD7F75">
          <w:rPr>
            <w:i w:val="0"/>
            <w:iCs/>
          </w:rPr>
          <w:t xml:space="preserve"> </w:t>
        </w:r>
      </w:ins>
      <w:del w:id="350" w:author="MHE Blackman" w:date="2022-04-13T09:53:00Z">
        <w:r w:rsidR="00CA7264" w:rsidRPr="002151CE" w:rsidDel="00312B16">
          <w:rPr>
            <w:i w:val="0"/>
            <w:iCs/>
            <w:rPrChange w:id="351" w:author="MHE Blackman" w:date="2022-04-13T09:43:00Z">
              <w:rPr/>
            </w:rPrChange>
          </w:rPr>
          <w:delText>.</w:delText>
        </w:r>
      </w:del>
      <w:del w:id="352" w:author="MHE Blackman" w:date="2022-04-13T09:56:00Z">
        <w:r w:rsidR="00CA7264" w:rsidRPr="002151CE" w:rsidDel="00DD7F75">
          <w:rPr>
            <w:i w:val="0"/>
            <w:iCs/>
            <w:rPrChange w:id="353" w:author="MHE Blackman" w:date="2022-04-13T09:43:00Z">
              <w:rPr/>
            </w:rPrChange>
          </w:rPr>
          <w:delText xml:space="preserve"> The date ranges for each model run, the </w:delText>
        </w:r>
      </w:del>
      <w:r w:rsidR="00CA7264" w:rsidRPr="002151CE">
        <w:rPr>
          <w:i w:val="0"/>
          <w:iCs/>
          <w:rPrChange w:id="354" w:author="MHE Blackman" w:date="2022-04-13T09:43:00Z">
            <w:rPr/>
          </w:rPrChange>
        </w:rPr>
        <w:t>assum</w:t>
      </w:r>
      <w:del w:id="355" w:author="MHE Blackman" w:date="2022-04-13T09:57:00Z">
        <w:r w:rsidR="00CA7264" w:rsidRPr="002151CE" w:rsidDel="00DD7F75">
          <w:rPr>
            <w:i w:val="0"/>
            <w:iCs/>
            <w:rPrChange w:id="356" w:author="MHE Blackman" w:date="2022-04-13T09:43:00Z">
              <w:rPr/>
            </w:rPrChange>
          </w:rPr>
          <w:delText>ed</w:delText>
        </w:r>
      </w:del>
      <w:ins w:id="357" w:author="MHE Blackman" w:date="2022-04-13T09:57:00Z">
        <w:r w:rsidR="00DD7F75">
          <w:rPr>
            <w:i w:val="0"/>
            <w:iCs/>
          </w:rPr>
          <w:t xml:space="preserve">e different </w:t>
        </w:r>
      </w:ins>
      <w:del w:id="358" w:author="MHE Blackman" w:date="2022-04-13T09:57:00Z">
        <w:r w:rsidR="00CA7264" w:rsidRPr="002151CE" w:rsidDel="00DD7F75">
          <w:rPr>
            <w:i w:val="0"/>
            <w:iCs/>
            <w:rPrChange w:id="359" w:author="MHE Blackman" w:date="2022-04-13T09:43:00Z">
              <w:rPr/>
            </w:rPrChange>
          </w:rPr>
          <w:delText xml:space="preserve"> </w:delText>
        </w:r>
      </w:del>
      <w:r w:rsidR="00CA7264" w:rsidRPr="002151CE">
        <w:rPr>
          <w:i w:val="0"/>
          <w:iCs/>
          <w:rPrChange w:id="360" w:author="MHE Blackman" w:date="2022-04-13T09:43:00Z">
            <w:rPr/>
          </w:rPrChange>
        </w:rPr>
        <w:t>p</w:t>
      </w:r>
      <w:del w:id="361" w:author="MHE Blackman" w:date="2022-04-13T09:58:00Z">
        <w:r w:rsidR="00CA7264" w:rsidRPr="002151CE" w:rsidDel="00DD7F75">
          <w:rPr>
            <w:i w:val="0"/>
            <w:iCs/>
            <w:rPrChange w:id="362" w:author="MHE Blackman" w:date="2022-04-13T09:43:00Z">
              <w:rPr/>
            </w:rPrChange>
          </w:rPr>
          <w:delText>roportion</w:delText>
        </w:r>
      </w:del>
      <w:ins w:id="363" w:author="MHE Blackman" w:date="2022-04-13T09:58:00Z">
        <w:r w:rsidR="00DD7F75">
          <w:rPr>
            <w:i w:val="0"/>
            <w:iCs/>
          </w:rPr>
          <w:t>ercentages</w:t>
        </w:r>
      </w:ins>
      <w:r w:rsidR="00CA7264" w:rsidRPr="002151CE">
        <w:rPr>
          <w:i w:val="0"/>
          <w:iCs/>
          <w:rPrChange w:id="364" w:author="MHE Blackman" w:date="2022-04-13T09:43:00Z">
            <w:rPr/>
          </w:rPrChange>
        </w:rPr>
        <w:t xml:space="preserve"> of fish in the diet</w:t>
      </w:r>
      <w:del w:id="365" w:author="MHE Blackman" w:date="2022-04-13T09:58:00Z">
        <w:r w:rsidR="00CA7264" w:rsidRPr="002151CE" w:rsidDel="00DD7F75">
          <w:rPr>
            <w:i w:val="0"/>
            <w:iCs/>
            <w:rPrChange w:id="366" w:author="MHE Blackman" w:date="2022-04-13T09:43:00Z">
              <w:rPr/>
            </w:rPrChange>
          </w:rPr>
          <w:delText xml:space="preserve">, and the total grams of fish consumed </w:delText>
        </w:r>
      </w:del>
      <w:del w:id="367" w:author="MHE Blackman" w:date="2022-04-13T09:49:00Z">
        <w:r w:rsidR="00CA7264" w:rsidRPr="002151CE" w:rsidDel="00972D8E">
          <w:rPr>
            <w:i w:val="0"/>
            <w:iCs/>
            <w:rPrChange w:id="368" w:author="MHE Blackman" w:date="2022-04-13T09:43:00Z">
              <w:rPr/>
            </w:rPrChange>
          </w:rPr>
          <w:delText xml:space="preserve">by an individual Northern Pikeminnow to maintain its body weight </w:delText>
        </w:r>
      </w:del>
      <w:del w:id="369" w:author="MHE Blackman" w:date="2022-04-13T09:58:00Z">
        <w:r w:rsidR="00CA7264" w:rsidRPr="002151CE" w:rsidDel="00DD7F75">
          <w:rPr>
            <w:i w:val="0"/>
            <w:iCs/>
            <w:rPrChange w:id="370" w:author="MHE Blackman" w:date="2022-04-13T09:43:00Z">
              <w:rPr/>
            </w:rPrChange>
          </w:rPr>
          <w:delText>for a given season are shown</w:delText>
        </w:r>
      </w:del>
      <w:r w:rsidR="00CA7264" w:rsidRPr="002151CE">
        <w:rPr>
          <w:i w:val="0"/>
          <w:iCs/>
          <w:rPrChange w:id="371" w:author="MHE Blackman" w:date="2022-04-13T09:43:00Z">
            <w:rPr/>
          </w:rPrChange>
        </w:rPr>
        <w:t>. Northern Pikeminnow start and end weights were 598.7 and 430.7 g for the fall and spring seasons, respectively.</w:t>
      </w:r>
    </w:p>
    <w:tbl>
      <w:tblPr>
        <w:tblStyle w:val="Table"/>
        <w:tblW w:w="0" w:type="auto"/>
        <w:tblLook w:val="0020" w:firstRow="1" w:lastRow="0" w:firstColumn="0" w:lastColumn="0" w:noHBand="0" w:noVBand="0"/>
        <w:tblPrChange w:id="372" w:author="MHE Blackman" w:date="2022-04-13T10:00:00Z">
          <w:tblPr>
            <w:tblStyle w:val="Table"/>
            <w:tblW w:w="0" w:type="auto"/>
            <w:tblLook w:val="0020" w:firstRow="1" w:lastRow="0" w:firstColumn="0" w:lastColumn="0" w:noHBand="0" w:noVBand="0"/>
          </w:tblPr>
        </w:tblPrChange>
      </w:tblPr>
      <w:tblGrid>
        <w:gridCol w:w="1790"/>
        <w:gridCol w:w="1472"/>
        <w:gridCol w:w="1350"/>
        <w:tblGridChange w:id="373">
          <w:tblGrid>
            <w:gridCol w:w="1790"/>
            <w:gridCol w:w="1472"/>
            <w:gridCol w:w="1350"/>
          </w:tblGrid>
        </w:tblGridChange>
      </w:tblGrid>
      <w:tr w:rsidR="00A85167" w14:paraId="0647B799" w14:textId="77777777" w:rsidTr="00A85167">
        <w:trPr>
          <w:tblHeader/>
          <w:trPrChange w:id="374" w:author="MHE Blackman" w:date="2022-04-13T10:00:00Z">
            <w:trPr>
              <w:tblHeader/>
            </w:trPr>
          </w:trPrChange>
        </w:trPr>
        <w:tc>
          <w:tcPr>
            <w:tcW w:w="0" w:type="auto"/>
            <w:tcBorders>
              <w:top w:val="single" w:sz="4" w:space="0" w:color="auto"/>
              <w:bottom w:val="single" w:sz="4" w:space="0" w:color="auto"/>
            </w:tcBorders>
            <w:vAlign w:val="center"/>
            <w:tcPrChange w:id="375" w:author="MHE Blackman" w:date="2022-04-13T10:00:00Z">
              <w:tcPr>
                <w:tcW w:w="0" w:type="auto"/>
                <w:tcBorders>
                  <w:top w:val="single" w:sz="4" w:space="0" w:color="auto"/>
                  <w:bottom w:val="single" w:sz="4" w:space="0" w:color="auto"/>
                </w:tcBorders>
                <w:vAlign w:val="center"/>
              </w:tcPr>
            </w:tcPrChange>
          </w:tcPr>
          <w:p w14:paraId="081C0061" w14:textId="77777777" w:rsidR="00A85167" w:rsidRDefault="00A85167"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Change w:id="376" w:author="MHE Blackman" w:date="2022-04-13T10:00:00Z">
              <w:tcPr>
                <w:tcW w:w="1472" w:type="dxa"/>
                <w:tcBorders>
                  <w:top w:val="single" w:sz="4" w:space="0" w:color="auto"/>
                  <w:bottom w:val="single" w:sz="4" w:space="0" w:color="auto"/>
                </w:tcBorders>
                <w:vAlign w:val="center"/>
              </w:tcPr>
            </w:tcPrChange>
          </w:tcPr>
          <w:p w14:paraId="354747A8" w14:textId="64C7B633" w:rsidR="00A85167" w:rsidRDefault="00A85167" w:rsidP="004D52FC">
            <w:pPr>
              <w:pStyle w:val="Compact"/>
              <w:spacing w:before="0" w:after="0" w:line="360" w:lineRule="auto"/>
              <w:jc w:val="center"/>
            </w:pPr>
            <w:r>
              <w:t>Fish in Diet (%)</w:t>
            </w:r>
          </w:p>
        </w:tc>
        <w:tc>
          <w:tcPr>
            <w:tcW w:w="1350" w:type="dxa"/>
            <w:tcBorders>
              <w:top w:val="single" w:sz="4" w:space="0" w:color="auto"/>
              <w:bottom w:val="single" w:sz="4" w:space="0" w:color="auto"/>
            </w:tcBorders>
            <w:vAlign w:val="center"/>
            <w:tcPrChange w:id="377" w:author="MHE Blackman" w:date="2022-04-13T10:00:00Z">
              <w:tcPr>
                <w:tcW w:w="1350" w:type="dxa"/>
                <w:tcBorders>
                  <w:top w:val="single" w:sz="4" w:space="0" w:color="auto"/>
                  <w:bottom w:val="single" w:sz="4" w:space="0" w:color="auto"/>
                </w:tcBorders>
                <w:vAlign w:val="center"/>
              </w:tcPr>
            </w:tcPrChange>
          </w:tcPr>
          <w:p w14:paraId="0A94B746" w14:textId="1E8C5CDD" w:rsidR="00A85167" w:rsidRDefault="00A85167" w:rsidP="004D52FC">
            <w:pPr>
              <w:pStyle w:val="Compact"/>
              <w:spacing w:before="0" w:after="0" w:line="360" w:lineRule="auto"/>
              <w:jc w:val="center"/>
            </w:pPr>
            <w:r>
              <w:t>g Fish Consumed (g)</w:t>
            </w:r>
          </w:p>
        </w:tc>
      </w:tr>
      <w:tr w:rsidR="00A85167" w14:paraId="36A010BD" w14:textId="77777777" w:rsidTr="00A85167">
        <w:trPr>
          <w:ins w:id="378" w:author="MHE Blackman" w:date="2022-04-13T09:59:00Z"/>
        </w:trPr>
        <w:tc>
          <w:tcPr>
            <w:tcW w:w="0" w:type="auto"/>
            <w:tcBorders>
              <w:top w:val="single" w:sz="4" w:space="0" w:color="auto"/>
            </w:tcBorders>
            <w:vAlign w:val="center"/>
            <w:tcPrChange w:id="379" w:author="MHE Blackman" w:date="2022-04-13T10:00:00Z">
              <w:tcPr>
                <w:tcW w:w="0" w:type="auto"/>
                <w:tcBorders>
                  <w:top w:val="single" w:sz="4" w:space="0" w:color="auto"/>
                </w:tcBorders>
                <w:vAlign w:val="center"/>
              </w:tcPr>
            </w:tcPrChange>
          </w:tcPr>
          <w:p w14:paraId="7AD83D46" w14:textId="77777777" w:rsidR="00A85167" w:rsidRDefault="00A85167" w:rsidP="004D52FC">
            <w:pPr>
              <w:pStyle w:val="Compact"/>
              <w:spacing w:before="0" w:after="0" w:line="360" w:lineRule="auto"/>
              <w:jc w:val="center"/>
              <w:rPr>
                <w:ins w:id="380" w:author="MHE Blackman" w:date="2022-04-13T09:59:00Z"/>
              </w:rPr>
            </w:pPr>
          </w:p>
        </w:tc>
        <w:tc>
          <w:tcPr>
            <w:tcW w:w="1472" w:type="dxa"/>
            <w:tcBorders>
              <w:top w:val="single" w:sz="4" w:space="0" w:color="auto"/>
            </w:tcBorders>
            <w:vAlign w:val="center"/>
            <w:tcPrChange w:id="381" w:author="MHE Blackman" w:date="2022-04-13T10:00:00Z">
              <w:tcPr>
                <w:tcW w:w="1472" w:type="dxa"/>
                <w:tcBorders>
                  <w:top w:val="single" w:sz="4" w:space="0" w:color="auto"/>
                </w:tcBorders>
                <w:vAlign w:val="center"/>
              </w:tcPr>
            </w:tcPrChange>
          </w:tcPr>
          <w:p w14:paraId="54B3ACDA" w14:textId="502F1B5F" w:rsidR="00A85167" w:rsidRPr="00DD7F75" w:rsidRDefault="00A85167" w:rsidP="004D52FC">
            <w:pPr>
              <w:pStyle w:val="Compact"/>
              <w:spacing w:before="0" w:after="0" w:line="360" w:lineRule="auto"/>
              <w:jc w:val="center"/>
              <w:rPr>
                <w:ins w:id="382" w:author="MHE Blackman" w:date="2022-04-13T09:59:00Z"/>
                <w:b/>
                <w:bCs/>
                <w:rPrChange w:id="383" w:author="MHE Blackman" w:date="2022-04-13T09:59:00Z">
                  <w:rPr>
                    <w:ins w:id="384" w:author="MHE Blackman" w:date="2022-04-13T09:59:00Z"/>
                  </w:rPr>
                </w:rPrChange>
              </w:rPr>
            </w:pPr>
            <w:ins w:id="385" w:author="MHE Blackman" w:date="2022-04-13T09:59:00Z">
              <w:r w:rsidRPr="00DD7F75">
                <w:rPr>
                  <w:b/>
                  <w:bCs/>
                  <w:rPrChange w:id="386" w:author="MHE Blackman" w:date="2022-04-13T09:59:00Z">
                    <w:rPr/>
                  </w:rPrChange>
                </w:rPr>
                <w:t>Fall</w:t>
              </w:r>
            </w:ins>
          </w:p>
        </w:tc>
        <w:tc>
          <w:tcPr>
            <w:tcW w:w="1350" w:type="dxa"/>
            <w:tcBorders>
              <w:top w:val="single" w:sz="4" w:space="0" w:color="auto"/>
            </w:tcBorders>
            <w:vAlign w:val="center"/>
            <w:tcPrChange w:id="387" w:author="MHE Blackman" w:date="2022-04-13T10:00:00Z">
              <w:tcPr>
                <w:tcW w:w="1350" w:type="dxa"/>
                <w:tcBorders>
                  <w:top w:val="single" w:sz="4" w:space="0" w:color="auto"/>
                </w:tcBorders>
                <w:vAlign w:val="center"/>
              </w:tcPr>
            </w:tcPrChange>
          </w:tcPr>
          <w:p w14:paraId="0BFAFBF1" w14:textId="77777777" w:rsidR="00A85167" w:rsidRPr="00DD7F75" w:rsidRDefault="00A85167" w:rsidP="004D52FC">
            <w:pPr>
              <w:pStyle w:val="Compact"/>
              <w:spacing w:before="0" w:after="0" w:line="360" w:lineRule="auto"/>
              <w:jc w:val="center"/>
              <w:rPr>
                <w:ins w:id="388" w:author="MHE Blackman" w:date="2022-04-13T09:59:00Z"/>
                <w:b/>
                <w:bCs/>
                <w:rPrChange w:id="389" w:author="MHE Blackman" w:date="2022-04-13T09:59:00Z">
                  <w:rPr>
                    <w:ins w:id="390" w:author="MHE Blackman" w:date="2022-04-13T09:59:00Z"/>
                  </w:rPr>
                </w:rPrChange>
              </w:rPr>
            </w:pPr>
          </w:p>
        </w:tc>
      </w:tr>
      <w:tr w:rsidR="00A85167" w14:paraId="2DF54031" w14:textId="77777777" w:rsidTr="00A85167">
        <w:tc>
          <w:tcPr>
            <w:tcW w:w="0" w:type="auto"/>
            <w:vMerge w:val="restart"/>
            <w:vAlign w:val="center"/>
            <w:tcPrChange w:id="391" w:author="MHE Blackman" w:date="2022-04-13T10:00:00Z">
              <w:tcPr>
                <w:tcW w:w="0" w:type="auto"/>
                <w:vMerge w:val="restart"/>
                <w:tcBorders>
                  <w:top w:val="single" w:sz="4" w:space="0" w:color="auto"/>
                </w:tcBorders>
                <w:vAlign w:val="center"/>
              </w:tcPr>
            </w:tcPrChange>
          </w:tcPr>
          <w:p w14:paraId="2B0554FA" w14:textId="26DC4012" w:rsidR="00A85167" w:rsidRDefault="00A85167" w:rsidP="004D52FC">
            <w:pPr>
              <w:pStyle w:val="Compact"/>
              <w:spacing w:before="0" w:after="0" w:line="360" w:lineRule="auto"/>
              <w:jc w:val="center"/>
            </w:pPr>
            <w:r>
              <w:t>Sep 15 - Nov 30</w:t>
            </w:r>
          </w:p>
        </w:tc>
        <w:tc>
          <w:tcPr>
            <w:tcW w:w="1472" w:type="dxa"/>
            <w:vAlign w:val="center"/>
            <w:tcPrChange w:id="392" w:author="MHE Blackman" w:date="2022-04-13T10:00:00Z">
              <w:tcPr>
                <w:tcW w:w="1472" w:type="dxa"/>
                <w:tcBorders>
                  <w:top w:val="single" w:sz="4" w:space="0" w:color="auto"/>
                </w:tcBorders>
                <w:vAlign w:val="center"/>
              </w:tcPr>
            </w:tcPrChange>
          </w:tcPr>
          <w:p w14:paraId="0699B6C4" w14:textId="77777777" w:rsidR="00A85167" w:rsidRDefault="00A85167" w:rsidP="004D52FC">
            <w:pPr>
              <w:pStyle w:val="Compact"/>
              <w:spacing w:before="0" w:after="0" w:line="360" w:lineRule="auto"/>
              <w:jc w:val="center"/>
            </w:pPr>
            <w:r>
              <w:t>30</w:t>
            </w:r>
          </w:p>
        </w:tc>
        <w:tc>
          <w:tcPr>
            <w:tcW w:w="1350" w:type="dxa"/>
            <w:vAlign w:val="center"/>
            <w:tcPrChange w:id="393" w:author="MHE Blackman" w:date="2022-04-13T10:00:00Z">
              <w:tcPr>
                <w:tcW w:w="1350" w:type="dxa"/>
                <w:tcBorders>
                  <w:top w:val="single" w:sz="4" w:space="0" w:color="auto"/>
                </w:tcBorders>
                <w:vAlign w:val="center"/>
              </w:tcPr>
            </w:tcPrChange>
          </w:tcPr>
          <w:p w14:paraId="52053CAB" w14:textId="77777777" w:rsidR="00A85167" w:rsidRDefault="00A85167" w:rsidP="004D52FC">
            <w:pPr>
              <w:pStyle w:val="Compact"/>
              <w:spacing w:before="0" w:after="0" w:line="360" w:lineRule="auto"/>
              <w:jc w:val="center"/>
            </w:pPr>
            <w:r>
              <w:t>35.74</w:t>
            </w:r>
          </w:p>
        </w:tc>
      </w:tr>
      <w:tr w:rsidR="00A85167" w14:paraId="454041F3" w14:textId="77777777" w:rsidTr="000A36E2">
        <w:tc>
          <w:tcPr>
            <w:tcW w:w="0" w:type="auto"/>
            <w:vMerge/>
            <w:vAlign w:val="center"/>
          </w:tcPr>
          <w:p w14:paraId="556B3F71" w14:textId="1D514E43" w:rsidR="00A85167" w:rsidRDefault="00A85167" w:rsidP="004D52FC">
            <w:pPr>
              <w:pStyle w:val="Compact"/>
              <w:spacing w:before="0" w:after="0" w:line="360" w:lineRule="auto"/>
              <w:jc w:val="center"/>
            </w:pPr>
          </w:p>
        </w:tc>
        <w:tc>
          <w:tcPr>
            <w:tcW w:w="1472" w:type="dxa"/>
            <w:vAlign w:val="center"/>
          </w:tcPr>
          <w:p w14:paraId="0E6DA9CC" w14:textId="77777777" w:rsidR="00A85167" w:rsidRDefault="00A85167" w:rsidP="004D52FC">
            <w:pPr>
              <w:pStyle w:val="Compact"/>
              <w:spacing w:before="0" w:after="0" w:line="360" w:lineRule="auto"/>
              <w:jc w:val="center"/>
            </w:pPr>
            <w:r>
              <w:t>40</w:t>
            </w:r>
          </w:p>
        </w:tc>
        <w:tc>
          <w:tcPr>
            <w:tcW w:w="1350" w:type="dxa"/>
            <w:vAlign w:val="center"/>
          </w:tcPr>
          <w:p w14:paraId="20179F20" w14:textId="77777777" w:rsidR="00A85167" w:rsidRDefault="00A85167" w:rsidP="004D52FC">
            <w:pPr>
              <w:pStyle w:val="Compact"/>
              <w:spacing w:before="0" w:after="0" w:line="360" w:lineRule="auto"/>
              <w:jc w:val="center"/>
            </w:pPr>
            <w:r>
              <w:t>39.37</w:t>
            </w:r>
          </w:p>
        </w:tc>
      </w:tr>
      <w:tr w:rsidR="00A85167" w14:paraId="2143B944" w14:textId="77777777" w:rsidTr="000A36E2">
        <w:tc>
          <w:tcPr>
            <w:tcW w:w="0" w:type="auto"/>
            <w:vMerge/>
            <w:vAlign w:val="center"/>
          </w:tcPr>
          <w:p w14:paraId="1CEED182" w14:textId="16EE9B04" w:rsidR="00A85167" w:rsidRDefault="00A85167" w:rsidP="004D52FC">
            <w:pPr>
              <w:pStyle w:val="Compact"/>
              <w:spacing w:before="0" w:after="0" w:line="360" w:lineRule="auto"/>
              <w:jc w:val="center"/>
            </w:pPr>
          </w:p>
        </w:tc>
        <w:tc>
          <w:tcPr>
            <w:tcW w:w="1472" w:type="dxa"/>
            <w:vAlign w:val="center"/>
          </w:tcPr>
          <w:p w14:paraId="10E835B5" w14:textId="77777777" w:rsidR="00A85167" w:rsidRDefault="00A85167" w:rsidP="004D52FC">
            <w:pPr>
              <w:pStyle w:val="Compact"/>
              <w:spacing w:before="0" w:after="0" w:line="360" w:lineRule="auto"/>
              <w:jc w:val="center"/>
            </w:pPr>
            <w:r>
              <w:t>50</w:t>
            </w:r>
          </w:p>
        </w:tc>
        <w:tc>
          <w:tcPr>
            <w:tcW w:w="1350" w:type="dxa"/>
            <w:vAlign w:val="center"/>
          </w:tcPr>
          <w:p w14:paraId="37610D30" w14:textId="77777777" w:rsidR="00A85167" w:rsidRDefault="00A85167" w:rsidP="004D52FC">
            <w:pPr>
              <w:pStyle w:val="Compact"/>
              <w:spacing w:before="0" w:after="0" w:line="360" w:lineRule="auto"/>
              <w:jc w:val="center"/>
            </w:pPr>
            <w:r>
              <w:t>41.75</w:t>
            </w:r>
          </w:p>
        </w:tc>
      </w:tr>
      <w:tr w:rsidR="00A85167" w14:paraId="49C9435C" w14:textId="77777777" w:rsidTr="000A36E2">
        <w:tc>
          <w:tcPr>
            <w:tcW w:w="0" w:type="auto"/>
            <w:vMerge/>
            <w:vAlign w:val="center"/>
          </w:tcPr>
          <w:p w14:paraId="7D7C45B0" w14:textId="4266CC5B" w:rsidR="00A85167" w:rsidRDefault="00A85167" w:rsidP="004D52FC">
            <w:pPr>
              <w:pStyle w:val="Compact"/>
              <w:spacing w:before="0" w:after="0" w:line="360" w:lineRule="auto"/>
              <w:jc w:val="center"/>
            </w:pPr>
          </w:p>
        </w:tc>
        <w:tc>
          <w:tcPr>
            <w:tcW w:w="1472" w:type="dxa"/>
            <w:vAlign w:val="center"/>
          </w:tcPr>
          <w:p w14:paraId="238A7B2F" w14:textId="77777777" w:rsidR="00A85167" w:rsidRDefault="00A85167" w:rsidP="004D52FC">
            <w:pPr>
              <w:pStyle w:val="Compact"/>
              <w:spacing w:before="0" w:after="0" w:line="360" w:lineRule="auto"/>
              <w:jc w:val="center"/>
            </w:pPr>
            <w:r>
              <w:t>60</w:t>
            </w:r>
          </w:p>
        </w:tc>
        <w:tc>
          <w:tcPr>
            <w:tcW w:w="1350" w:type="dxa"/>
            <w:vAlign w:val="center"/>
          </w:tcPr>
          <w:p w14:paraId="12A47280" w14:textId="77777777" w:rsidR="00A85167" w:rsidRDefault="00A85167" w:rsidP="004D52FC">
            <w:pPr>
              <w:pStyle w:val="Compact"/>
              <w:spacing w:before="0" w:after="0" w:line="360" w:lineRule="auto"/>
              <w:jc w:val="center"/>
            </w:pPr>
            <w:r>
              <w:t>43.55</w:t>
            </w:r>
          </w:p>
        </w:tc>
      </w:tr>
      <w:tr w:rsidR="00A85167" w14:paraId="187ED536" w14:textId="77777777" w:rsidTr="000A36E2">
        <w:tc>
          <w:tcPr>
            <w:tcW w:w="0" w:type="auto"/>
            <w:vMerge/>
            <w:vAlign w:val="center"/>
          </w:tcPr>
          <w:p w14:paraId="69DD34BC" w14:textId="50CE0382" w:rsidR="00A85167" w:rsidRDefault="00A85167" w:rsidP="004D52FC">
            <w:pPr>
              <w:pStyle w:val="Compact"/>
              <w:spacing w:before="0" w:after="0" w:line="360" w:lineRule="auto"/>
              <w:jc w:val="center"/>
            </w:pPr>
          </w:p>
        </w:tc>
        <w:tc>
          <w:tcPr>
            <w:tcW w:w="1472" w:type="dxa"/>
            <w:vAlign w:val="center"/>
          </w:tcPr>
          <w:p w14:paraId="663D002A" w14:textId="77777777" w:rsidR="00A85167" w:rsidRDefault="00A85167" w:rsidP="004D52FC">
            <w:pPr>
              <w:pStyle w:val="Compact"/>
              <w:spacing w:before="0" w:after="0" w:line="360" w:lineRule="auto"/>
              <w:jc w:val="center"/>
            </w:pPr>
            <w:r>
              <w:t>70</w:t>
            </w:r>
          </w:p>
        </w:tc>
        <w:tc>
          <w:tcPr>
            <w:tcW w:w="1350" w:type="dxa"/>
            <w:vAlign w:val="center"/>
          </w:tcPr>
          <w:p w14:paraId="4D3C2C5D" w14:textId="77777777" w:rsidR="00A85167" w:rsidRDefault="00A85167" w:rsidP="004D52FC">
            <w:pPr>
              <w:pStyle w:val="Compact"/>
              <w:spacing w:before="0" w:after="0" w:line="360" w:lineRule="auto"/>
              <w:jc w:val="center"/>
            </w:pPr>
            <w:r>
              <w:t>44.88</w:t>
            </w:r>
          </w:p>
        </w:tc>
      </w:tr>
      <w:tr w:rsidR="00A85167" w14:paraId="69B0C6BE" w14:textId="77777777" w:rsidTr="000A36E2">
        <w:tc>
          <w:tcPr>
            <w:tcW w:w="0" w:type="auto"/>
            <w:vMerge/>
            <w:vAlign w:val="center"/>
          </w:tcPr>
          <w:p w14:paraId="54DAE0C1" w14:textId="5A367F4D" w:rsidR="00A85167" w:rsidRDefault="00A85167" w:rsidP="004D52FC">
            <w:pPr>
              <w:pStyle w:val="Compact"/>
              <w:spacing w:before="0" w:after="0" w:line="360" w:lineRule="auto"/>
              <w:jc w:val="center"/>
            </w:pPr>
          </w:p>
        </w:tc>
        <w:tc>
          <w:tcPr>
            <w:tcW w:w="1472" w:type="dxa"/>
            <w:vAlign w:val="center"/>
          </w:tcPr>
          <w:p w14:paraId="6BED41E6" w14:textId="77777777" w:rsidR="00A85167" w:rsidRDefault="00A85167" w:rsidP="004D52FC">
            <w:pPr>
              <w:pStyle w:val="Compact"/>
              <w:spacing w:before="0" w:after="0" w:line="360" w:lineRule="auto"/>
              <w:jc w:val="center"/>
            </w:pPr>
            <w:r>
              <w:t>80</w:t>
            </w:r>
          </w:p>
        </w:tc>
        <w:tc>
          <w:tcPr>
            <w:tcW w:w="1350" w:type="dxa"/>
            <w:vAlign w:val="center"/>
          </w:tcPr>
          <w:p w14:paraId="08060314" w14:textId="77777777" w:rsidR="00A85167" w:rsidRDefault="00A85167" w:rsidP="004D52FC">
            <w:pPr>
              <w:pStyle w:val="Compact"/>
              <w:spacing w:before="0" w:after="0" w:line="360" w:lineRule="auto"/>
              <w:jc w:val="center"/>
            </w:pPr>
            <w:r>
              <w:t>45.98</w:t>
            </w:r>
          </w:p>
        </w:tc>
      </w:tr>
      <w:tr w:rsidR="00A85167" w14:paraId="1757CDA6" w14:textId="77777777" w:rsidTr="000A36E2">
        <w:tc>
          <w:tcPr>
            <w:tcW w:w="0" w:type="auto"/>
            <w:vMerge/>
            <w:vAlign w:val="center"/>
          </w:tcPr>
          <w:p w14:paraId="5655AD6D" w14:textId="18716B85" w:rsidR="00A85167" w:rsidRDefault="00A85167" w:rsidP="004D52FC">
            <w:pPr>
              <w:pStyle w:val="Compact"/>
              <w:spacing w:before="0" w:after="0" w:line="360" w:lineRule="auto"/>
              <w:jc w:val="center"/>
            </w:pPr>
          </w:p>
        </w:tc>
        <w:tc>
          <w:tcPr>
            <w:tcW w:w="1472" w:type="dxa"/>
            <w:vAlign w:val="center"/>
          </w:tcPr>
          <w:p w14:paraId="2FEB1434" w14:textId="77777777" w:rsidR="00A85167" w:rsidRDefault="00A85167" w:rsidP="004D52FC">
            <w:pPr>
              <w:pStyle w:val="Compact"/>
              <w:spacing w:before="0" w:after="0" w:line="360" w:lineRule="auto"/>
              <w:jc w:val="center"/>
            </w:pPr>
            <w:r>
              <w:t>90</w:t>
            </w:r>
          </w:p>
        </w:tc>
        <w:tc>
          <w:tcPr>
            <w:tcW w:w="1350" w:type="dxa"/>
            <w:vAlign w:val="center"/>
          </w:tcPr>
          <w:p w14:paraId="6872CE0E" w14:textId="77777777" w:rsidR="00A85167" w:rsidRDefault="00A85167" w:rsidP="004D52FC">
            <w:pPr>
              <w:pStyle w:val="Compact"/>
              <w:spacing w:before="0" w:after="0" w:line="360" w:lineRule="auto"/>
              <w:jc w:val="center"/>
            </w:pPr>
            <w:r>
              <w:t>46.91</w:t>
            </w:r>
          </w:p>
        </w:tc>
      </w:tr>
      <w:tr w:rsidR="00A85167" w14:paraId="54E44DF4" w14:textId="77777777" w:rsidTr="000A36E2">
        <w:tc>
          <w:tcPr>
            <w:tcW w:w="0" w:type="auto"/>
            <w:vAlign w:val="center"/>
          </w:tcPr>
          <w:p w14:paraId="67E804FD" w14:textId="77777777" w:rsidR="00A85167" w:rsidRDefault="00A85167" w:rsidP="004D52FC">
            <w:pPr>
              <w:pStyle w:val="Compact"/>
              <w:spacing w:before="0" w:after="0" w:line="360" w:lineRule="auto"/>
              <w:jc w:val="center"/>
            </w:pPr>
          </w:p>
        </w:tc>
        <w:tc>
          <w:tcPr>
            <w:tcW w:w="1472" w:type="dxa"/>
            <w:vAlign w:val="center"/>
          </w:tcPr>
          <w:p w14:paraId="4B143C52" w14:textId="7A4352A7" w:rsidR="00A85167" w:rsidRPr="00A85167" w:rsidRDefault="00A85167" w:rsidP="004D52FC">
            <w:pPr>
              <w:pStyle w:val="Compact"/>
              <w:spacing w:before="0" w:after="0" w:line="360" w:lineRule="auto"/>
              <w:jc w:val="center"/>
              <w:rPr>
                <w:b/>
                <w:bCs/>
                <w:rPrChange w:id="394" w:author="MHE Blackman" w:date="2022-04-13T09:59:00Z">
                  <w:rPr/>
                </w:rPrChange>
              </w:rPr>
            </w:pPr>
            <w:ins w:id="395" w:author="MHE Blackman" w:date="2022-04-13T09:59:00Z">
              <w:r w:rsidRPr="00A85167">
                <w:rPr>
                  <w:b/>
                  <w:bCs/>
                  <w:rPrChange w:id="396" w:author="MHE Blackman" w:date="2022-04-13T09:59:00Z">
                    <w:rPr/>
                  </w:rPrChange>
                </w:rPr>
                <w:t>Spring</w:t>
              </w:r>
            </w:ins>
          </w:p>
        </w:tc>
        <w:tc>
          <w:tcPr>
            <w:tcW w:w="1350" w:type="dxa"/>
            <w:vAlign w:val="center"/>
          </w:tcPr>
          <w:p w14:paraId="625AEA88" w14:textId="77777777" w:rsidR="00A85167" w:rsidRDefault="00A85167" w:rsidP="004D52FC">
            <w:pPr>
              <w:pStyle w:val="Compact"/>
              <w:spacing w:before="0" w:after="0" w:line="360" w:lineRule="auto"/>
              <w:jc w:val="center"/>
            </w:pPr>
          </w:p>
        </w:tc>
      </w:tr>
      <w:tr w:rsidR="00A85167" w14:paraId="006F7B86" w14:textId="77777777" w:rsidTr="000A36E2">
        <w:tc>
          <w:tcPr>
            <w:tcW w:w="0" w:type="auto"/>
            <w:vMerge w:val="restart"/>
            <w:vAlign w:val="center"/>
          </w:tcPr>
          <w:p w14:paraId="263F5712" w14:textId="7D907478" w:rsidR="00A85167" w:rsidRDefault="00A85167" w:rsidP="004D52FC">
            <w:pPr>
              <w:pStyle w:val="Compact"/>
              <w:spacing w:before="0" w:after="0" w:line="360" w:lineRule="auto"/>
              <w:jc w:val="center"/>
            </w:pPr>
            <w:r>
              <w:t>Mar 1 - May 31</w:t>
            </w:r>
          </w:p>
        </w:tc>
        <w:tc>
          <w:tcPr>
            <w:tcW w:w="1472" w:type="dxa"/>
            <w:vAlign w:val="center"/>
          </w:tcPr>
          <w:p w14:paraId="66FC0D00" w14:textId="77777777" w:rsidR="00A85167" w:rsidRDefault="00A85167" w:rsidP="004D52FC">
            <w:pPr>
              <w:pStyle w:val="Compact"/>
              <w:spacing w:before="0" w:after="0" w:line="360" w:lineRule="auto"/>
              <w:jc w:val="center"/>
            </w:pPr>
            <w:r>
              <w:t>30</w:t>
            </w:r>
          </w:p>
        </w:tc>
        <w:tc>
          <w:tcPr>
            <w:tcW w:w="1350" w:type="dxa"/>
            <w:vAlign w:val="center"/>
          </w:tcPr>
          <w:p w14:paraId="6E8BB36E" w14:textId="77777777" w:rsidR="00A85167" w:rsidRDefault="00A85167" w:rsidP="004D52FC">
            <w:pPr>
              <w:pStyle w:val="Compact"/>
              <w:spacing w:before="0" w:after="0" w:line="360" w:lineRule="auto"/>
              <w:jc w:val="center"/>
            </w:pPr>
            <w:r>
              <w:t>34.01</w:t>
            </w:r>
          </w:p>
        </w:tc>
      </w:tr>
      <w:tr w:rsidR="00A85167" w14:paraId="0F6EB313" w14:textId="77777777" w:rsidTr="000A36E2">
        <w:tc>
          <w:tcPr>
            <w:tcW w:w="0" w:type="auto"/>
            <w:vMerge/>
            <w:vAlign w:val="center"/>
          </w:tcPr>
          <w:p w14:paraId="3F8339E0" w14:textId="41C6B134" w:rsidR="00A85167" w:rsidRDefault="00A85167" w:rsidP="004D52FC">
            <w:pPr>
              <w:pStyle w:val="Compact"/>
              <w:spacing w:before="0" w:after="0" w:line="360" w:lineRule="auto"/>
              <w:jc w:val="center"/>
            </w:pPr>
          </w:p>
        </w:tc>
        <w:tc>
          <w:tcPr>
            <w:tcW w:w="1472" w:type="dxa"/>
            <w:vAlign w:val="center"/>
          </w:tcPr>
          <w:p w14:paraId="28501C18" w14:textId="77777777" w:rsidR="00A85167" w:rsidRDefault="00A85167" w:rsidP="004D52FC">
            <w:pPr>
              <w:pStyle w:val="Compact"/>
              <w:spacing w:before="0" w:after="0" w:line="360" w:lineRule="auto"/>
              <w:jc w:val="center"/>
            </w:pPr>
            <w:r>
              <w:t>40</w:t>
            </w:r>
          </w:p>
        </w:tc>
        <w:tc>
          <w:tcPr>
            <w:tcW w:w="1350" w:type="dxa"/>
            <w:vAlign w:val="center"/>
          </w:tcPr>
          <w:p w14:paraId="245296C4" w14:textId="77777777" w:rsidR="00A85167" w:rsidRDefault="00A85167" w:rsidP="004D52FC">
            <w:pPr>
              <w:pStyle w:val="Compact"/>
              <w:spacing w:before="0" w:after="0" w:line="360" w:lineRule="auto"/>
              <w:jc w:val="center"/>
            </w:pPr>
            <w:r>
              <w:t>39.54</w:t>
            </w:r>
          </w:p>
        </w:tc>
      </w:tr>
      <w:tr w:rsidR="00A85167" w14:paraId="2C95A426" w14:textId="77777777" w:rsidTr="000A36E2">
        <w:tc>
          <w:tcPr>
            <w:tcW w:w="0" w:type="auto"/>
            <w:vMerge/>
            <w:vAlign w:val="center"/>
          </w:tcPr>
          <w:p w14:paraId="2486774F" w14:textId="2D037B41" w:rsidR="00A85167" w:rsidRDefault="00A85167" w:rsidP="004D52FC">
            <w:pPr>
              <w:pStyle w:val="Compact"/>
              <w:spacing w:before="0" w:after="0" w:line="360" w:lineRule="auto"/>
              <w:jc w:val="center"/>
            </w:pPr>
          </w:p>
        </w:tc>
        <w:tc>
          <w:tcPr>
            <w:tcW w:w="1472" w:type="dxa"/>
            <w:vAlign w:val="center"/>
          </w:tcPr>
          <w:p w14:paraId="559BCC11" w14:textId="77777777" w:rsidR="00A85167" w:rsidRDefault="00A85167" w:rsidP="004D52FC">
            <w:pPr>
              <w:pStyle w:val="Compact"/>
              <w:spacing w:before="0" w:after="0" w:line="360" w:lineRule="auto"/>
              <w:jc w:val="center"/>
            </w:pPr>
            <w:r>
              <w:t>50</w:t>
            </w:r>
          </w:p>
        </w:tc>
        <w:tc>
          <w:tcPr>
            <w:tcW w:w="1350" w:type="dxa"/>
            <w:vAlign w:val="center"/>
          </w:tcPr>
          <w:p w14:paraId="54F0951F" w14:textId="77777777" w:rsidR="00A85167" w:rsidRDefault="00A85167" w:rsidP="004D52FC">
            <w:pPr>
              <w:pStyle w:val="Compact"/>
              <w:spacing w:before="0" w:after="0" w:line="360" w:lineRule="auto"/>
              <w:jc w:val="center"/>
            </w:pPr>
            <w:r>
              <w:t>39.54</w:t>
            </w:r>
          </w:p>
        </w:tc>
      </w:tr>
      <w:tr w:rsidR="00A85167" w14:paraId="36B26219" w14:textId="77777777" w:rsidTr="000A36E2">
        <w:tc>
          <w:tcPr>
            <w:tcW w:w="0" w:type="auto"/>
            <w:vMerge/>
            <w:vAlign w:val="center"/>
          </w:tcPr>
          <w:p w14:paraId="06C2C963" w14:textId="01CD2C17" w:rsidR="00A85167" w:rsidRDefault="00A85167" w:rsidP="004D52FC">
            <w:pPr>
              <w:pStyle w:val="Compact"/>
              <w:spacing w:before="0" w:after="0" w:line="360" w:lineRule="auto"/>
              <w:jc w:val="center"/>
            </w:pPr>
          </w:p>
        </w:tc>
        <w:tc>
          <w:tcPr>
            <w:tcW w:w="1472" w:type="dxa"/>
            <w:vAlign w:val="center"/>
          </w:tcPr>
          <w:p w14:paraId="79B4970E" w14:textId="77777777" w:rsidR="00A85167" w:rsidRDefault="00A85167" w:rsidP="004D52FC">
            <w:pPr>
              <w:pStyle w:val="Compact"/>
              <w:spacing w:before="0" w:after="0" w:line="360" w:lineRule="auto"/>
              <w:jc w:val="center"/>
            </w:pPr>
            <w:r>
              <w:t>60</w:t>
            </w:r>
          </w:p>
        </w:tc>
        <w:tc>
          <w:tcPr>
            <w:tcW w:w="1350" w:type="dxa"/>
            <w:vAlign w:val="center"/>
          </w:tcPr>
          <w:p w14:paraId="2013E7DA" w14:textId="77777777" w:rsidR="00A85167" w:rsidRDefault="00A85167" w:rsidP="004D52FC">
            <w:pPr>
              <w:pStyle w:val="Compact"/>
              <w:spacing w:before="0" w:after="0" w:line="360" w:lineRule="auto"/>
              <w:jc w:val="center"/>
            </w:pPr>
            <w:r>
              <w:t>42.51</w:t>
            </w:r>
          </w:p>
        </w:tc>
      </w:tr>
      <w:tr w:rsidR="00A85167" w14:paraId="4DEC16A1" w14:textId="77777777" w:rsidTr="000A36E2">
        <w:tc>
          <w:tcPr>
            <w:tcW w:w="0" w:type="auto"/>
            <w:vMerge/>
            <w:vAlign w:val="center"/>
          </w:tcPr>
          <w:p w14:paraId="29333947" w14:textId="2978AA0B" w:rsidR="00A85167" w:rsidRDefault="00A85167" w:rsidP="004D52FC">
            <w:pPr>
              <w:pStyle w:val="Compact"/>
              <w:spacing w:before="0" w:after="0" w:line="360" w:lineRule="auto"/>
              <w:jc w:val="center"/>
            </w:pPr>
          </w:p>
        </w:tc>
        <w:tc>
          <w:tcPr>
            <w:tcW w:w="1472" w:type="dxa"/>
            <w:vAlign w:val="center"/>
          </w:tcPr>
          <w:p w14:paraId="2D292E23" w14:textId="77777777" w:rsidR="00A85167" w:rsidRDefault="00A85167" w:rsidP="004D52FC">
            <w:pPr>
              <w:pStyle w:val="Compact"/>
              <w:spacing w:before="0" w:after="0" w:line="360" w:lineRule="auto"/>
              <w:jc w:val="center"/>
            </w:pPr>
            <w:r>
              <w:t>70</w:t>
            </w:r>
          </w:p>
        </w:tc>
        <w:tc>
          <w:tcPr>
            <w:tcW w:w="1350" w:type="dxa"/>
            <w:vAlign w:val="center"/>
          </w:tcPr>
          <w:p w14:paraId="1FDBCA49" w14:textId="77777777" w:rsidR="00A85167" w:rsidRDefault="00A85167" w:rsidP="004D52FC">
            <w:pPr>
              <w:pStyle w:val="Compact"/>
              <w:spacing w:before="0" w:after="0" w:line="360" w:lineRule="auto"/>
              <w:jc w:val="center"/>
            </w:pPr>
            <w:r>
              <w:t>42.51</w:t>
            </w:r>
          </w:p>
        </w:tc>
      </w:tr>
      <w:tr w:rsidR="00A85167" w14:paraId="5E8B3533" w14:textId="77777777" w:rsidTr="000A36E2">
        <w:tc>
          <w:tcPr>
            <w:tcW w:w="0" w:type="auto"/>
            <w:vMerge/>
            <w:vAlign w:val="center"/>
          </w:tcPr>
          <w:p w14:paraId="59E358D1" w14:textId="0291FEF8" w:rsidR="00A85167" w:rsidRDefault="00A85167" w:rsidP="004D52FC">
            <w:pPr>
              <w:pStyle w:val="Compact"/>
              <w:spacing w:before="0" w:after="0" w:line="360" w:lineRule="auto"/>
              <w:jc w:val="center"/>
            </w:pPr>
          </w:p>
        </w:tc>
        <w:tc>
          <w:tcPr>
            <w:tcW w:w="1472" w:type="dxa"/>
            <w:vAlign w:val="center"/>
          </w:tcPr>
          <w:p w14:paraId="01D31EAC" w14:textId="77777777" w:rsidR="00A85167" w:rsidRDefault="00A85167" w:rsidP="004D52FC">
            <w:pPr>
              <w:pStyle w:val="Compact"/>
              <w:spacing w:before="0" w:after="0" w:line="360" w:lineRule="auto"/>
              <w:jc w:val="center"/>
            </w:pPr>
            <w:r>
              <w:t>80</w:t>
            </w:r>
          </w:p>
        </w:tc>
        <w:tc>
          <w:tcPr>
            <w:tcW w:w="1350" w:type="dxa"/>
            <w:vAlign w:val="center"/>
          </w:tcPr>
          <w:p w14:paraId="1B4C70AC" w14:textId="77777777" w:rsidR="00A85167" w:rsidRDefault="00A85167" w:rsidP="004D52FC">
            <w:pPr>
              <w:pStyle w:val="Compact"/>
              <w:spacing w:before="0" w:after="0" w:line="360" w:lineRule="auto"/>
              <w:jc w:val="center"/>
            </w:pPr>
            <w:r>
              <w:t>43.52</w:t>
            </w:r>
          </w:p>
        </w:tc>
      </w:tr>
      <w:tr w:rsidR="00A85167" w14:paraId="7103EFFE" w14:textId="77777777" w:rsidTr="000A36E2">
        <w:tc>
          <w:tcPr>
            <w:tcW w:w="0" w:type="auto"/>
            <w:vMerge/>
            <w:tcBorders>
              <w:bottom w:val="single" w:sz="4" w:space="0" w:color="auto"/>
            </w:tcBorders>
            <w:vAlign w:val="center"/>
          </w:tcPr>
          <w:p w14:paraId="0C51A0EC" w14:textId="01018E07" w:rsidR="00A85167" w:rsidRDefault="00A85167"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A85167" w:rsidRDefault="00A85167"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A85167" w:rsidRDefault="00A85167" w:rsidP="004D52FC">
            <w:pPr>
              <w:pStyle w:val="Compact"/>
              <w:spacing w:before="0" w:after="0" w:line="360" w:lineRule="auto"/>
              <w:jc w:val="center"/>
            </w:pPr>
            <w:r>
              <w:t>44.33</w:t>
            </w:r>
          </w:p>
        </w:tc>
      </w:tr>
    </w:tbl>
    <w:p w14:paraId="3F1AD4CA" w14:textId="77777777" w:rsidR="00B40F81" w:rsidRDefault="00CA7264">
      <w:r>
        <w:br w:type="page"/>
      </w:r>
    </w:p>
    <w:p w14:paraId="03622A6B" w14:textId="4A3FE237" w:rsidR="00B40F81" w:rsidRPr="00A85167" w:rsidRDefault="00C7224F">
      <w:pPr>
        <w:pStyle w:val="TableCaption"/>
        <w:rPr>
          <w:i w:val="0"/>
          <w:iCs/>
          <w:rPrChange w:id="397" w:author="MHE Blackman" w:date="2022-04-13T10:02:00Z">
            <w:rPr/>
          </w:rPrChange>
        </w:rPr>
      </w:pPr>
      <w:r w:rsidRPr="00A85167">
        <w:rPr>
          <w:i w:val="0"/>
          <w:iCs/>
          <w:rPrChange w:id="398" w:author="MHE Blackman" w:date="2022-04-13T10:02:00Z">
            <w:rPr/>
          </w:rPrChange>
        </w:rPr>
        <w:lastRenderedPageBreak/>
        <w:t>TABLE 3.</w:t>
      </w:r>
      <w:r w:rsidR="00CA7264" w:rsidRPr="00A85167">
        <w:rPr>
          <w:i w:val="0"/>
          <w:iCs/>
          <w:rPrChange w:id="399" w:author="MHE Blackman" w:date="2022-04-13T10:02:00Z">
            <w:rPr/>
          </w:rPrChange>
        </w:rPr>
        <w:t xml:space="preserve"> </w:t>
      </w:r>
      <w:del w:id="400" w:author="MHE Blackman" w:date="2022-04-13T10:03:00Z">
        <w:r w:rsidR="00CA7264" w:rsidRPr="00A85167" w:rsidDel="00A85167">
          <w:rPr>
            <w:i w:val="0"/>
            <w:iCs/>
            <w:rPrChange w:id="401" w:author="MHE Blackman" w:date="2022-04-13T10:02:00Z">
              <w:rPr/>
            </w:rPrChange>
          </w:rPr>
          <w:delText>Point e</w:delText>
        </w:r>
      </w:del>
      <w:ins w:id="402" w:author="MHE Blackman" w:date="2022-04-13T10:03:00Z">
        <w:r w:rsidR="00A85167">
          <w:rPr>
            <w:i w:val="0"/>
            <w:iCs/>
          </w:rPr>
          <w:t>E</w:t>
        </w:r>
      </w:ins>
      <w:r w:rsidR="00CA7264" w:rsidRPr="00A85167">
        <w:rPr>
          <w:i w:val="0"/>
          <w:iCs/>
          <w:rPrChange w:id="403" w:author="MHE Blackman" w:date="2022-04-13T10:02:00Z">
            <w:rPr/>
          </w:rPrChange>
        </w:rPr>
        <w:t>stimate</w:t>
      </w:r>
      <w:del w:id="404" w:author="MHE Blackman" w:date="2022-04-13T10:03:00Z">
        <w:r w:rsidR="00CA7264" w:rsidRPr="00A85167" w:rsidDel="00A85167">
          <w:rPr>
            <w:i w:val="0"/>
            <w:iCs/>
            <w:rPrChange w:id="405" w:author="MHE Blackman" w:date="2022-04-13T10:02:00Z">
              <w:rPr/>
            </w:rPrChange>
          </w:rPr>
          <w:delText>s</w:delText>
        </w:r>
      </w:del>
      <w:ins w:id="406" w:author="MHE Blackman" w:date="2022-04-13T10:03:00Z">
        <w:r w:rsidR="00A85167">
          <w:rPr>
            <w:i w:val="0"/>
            <w:iCs/>
          </w:rPr>
          <w:t xml:space="preserve">d Northern Pikeminnow </w:t>
        </w:r>
      </w:ins>
      <w:ins w:id="407" w:author="MHE Blackman" w:date="2022-04-13T10:04:00Z">
        <w:r w:rsidR="00A85167">
          <w:rPr>
            <w:i w:val="0"/>
            <w:iCs/>
          </w:rPr>
          <w:t>in Deadwater Slough</w:t>
        </w:r>
      </w:ins>
      <w:ins w:id="408" w:author="MHE Blackman" w:date="2022-04-13T10:05:00Z">
        <w:r w:rsidR="00A93C49">
          <w:rPr>
            <w:i w:val="0"/>
            <w:iCs/>
          </w:rPr>
          <w:t xml:space="preserve"> and </w:t>
        </w:r>
      </w:ins>
      <w:ins w:id="409" w:author="MHE Blackman" w:date="2022-04-13T10:06:00Z">
        <w:r w:rsidR="00A93C49">
          <w:rPr>
            <w:i w:val="0"/>
            <w:iCs/>
          </w:rPr>
          <w:t xml:space="preserve">the </w:t>
        </w:r>
      </w:ins>
      <w:ins w:id="410" w:author="MHE Blackman" w:date="2022-04-13T10:05:00Z">
        <w:r w:rsidR="00A93C49">
          <w:rPr>
            <w:i w:val="0"/>
            <w:iCs/>
          </w:rPr>
          <w:t>associated</w:t>
        </w:r>
      </w:ins>
      <w:del w:id="411" w:author="MHE Blackman" w:date="2022-04-13T10:05:00Z">
        <w:r w:rsidR="00CA7264" w:rsidRPr="00A85167" w:rsidDel="00A93C49">
          <w:rPr>
            <w:i w:val="0"/>
            <w:iCs/>
            <w:rPrChange w:id="412" w:author="MHE Blackman" w:date="2022-04-13T10:02:00Z">
              <w:rPr/>
            </w:rPrChange>
          </w:rPr>
          <w:delText>,</w:delText>
        </w:r>
      </w:del>
      <w:r w:rsidR="00CA7264" w:rsidRPr="00A85167">
        <w:rPr>
          <w:i w:val="0"/>
          <w:iCs/>
          <w:rPrChange w:id="413" w:author="MHE Blackman" w:date="2022-04-13T10:02:00Z">
            <w:rPr/>
          </w:rPrChange>
        </w:rPr>
        <w:t xml:space="preserve"> standard errors</w:t>
      </w:r>
      <w:del w:id="414" w:author="MHE Blackman" w:date="2022-04-13T10:06:00Z">
        <w:r w:rsidR="00CA7264" w:rsidRPr="00A85167" w:rsidDel="00A93C49">
          <w:rPr>
            <w:i w:val="0"/>
            <w:iCs/>
            <w:rPrChange w:id="415" w:author="MHE Blackman" w:date="2022-04-13T10:02:00Z">
              <w:rPr/>
            </w:rPrChange>
          </w:rPr>
          <w:delText>,</w:delText>
        </w:r>
      </w:del>
      <w:r w:rsidR="00CA7264" w:rsidRPr="00A85167">
        <w:rPr>
          <w:i w:val="0"/>
          <w:iCs/>
          <w:rPrChange w:id="416" w:author="MHE Blackman" w:date="2022-04-13T10:02:00Z">
            <w:rPr/>
          </w:rPrChange>
        </w:rPr>
        <w:t xml:space="preserve"> and 95% confidence intervals </w:t>
      </w:r>
      <w:del w:id="417" w:author="MHE Blackman" w:date="2022-04-13T10:08:00Z">
        <w:r w:rsidR="00CA7264" w:rsidRPr="00A85167" w:rsidDel="00A93C49">
          <w:rPr>
            <w:i w:val="0"/>
            <w:iCs/>
            <w:rPrChange w:id="418" w:author="MHE Blackman" w:date="2022-04-13T10:02:00Z">
              <w:rPr/>
            </w:rPrChange>
          </w:rPr>
          <w:delText xml:space="preserve">for </w:delText>
        </w:r>
      </w:del>
      <w:ins w:id="419" w:author="MHE Blackman" w:date="2022-04-13T10:08:00Z">
        <w:r w:rsidR="00A93C49">
          <w:rPr>
            <w:i w:val="0"/>
            <w:iCs/>
          </w:rPr>
          <w:t>from</w:t>
        </w:r>
        <w:r w:rsidR="00A93C49" w:rsidRPr="00A85167">
          <w:rPr>
            <w:i w:val="0"/>
            <w:iCs/>
            <w:rPrChange w:id="420" w:author="MHE Blackman" w:date="2022-04-13T10:02:00Z">
              <w:rPr/>
            </w:rPrChange>
          </w:rPr>
          <w:t xml:space="preserve"> </w:t>
        </w:r>
      </w:ins>
      <w:del w:id="421" w:author="MHE Blackman" w:date="2022-04-13T10:08:00Z">
        <w:r w:rsidR="00CA7264" w:rsidRPr="00A85167" w:rsidDel="00A93C49">
          <w:rPr>
            <w:i w:val="0"/>
            <w:iCs/>
            <w:rPrChange w:id="422" w:author="MHE Blackman" w:date="2022-04-13T10:02:00Z">
              <w:rPr/>
            </w:rPrChange>
          </w:rPr>
          <w:delText xml:space="preserve">each of the </w:delText>
        </w:r>
      </w:del>
      <w:r w:rsidR="00CA7264" w:rsidRPr="00A85167">
        <w:rPr>
          <w:i w:val="0"/>
          <w:iCs/>
          <w:rPrChange w:id="423" w:author="MHE Blackman" w:date="2022-04-13T10:02:00Z">
            <w:rPr/>
          </w:rPrChange>
        </w:rPr>
        <w:t xml:space="preserve">mark-recapture estimators </w:t>
      </w:r>
      <w:ins w:id="424" w:author="MHE Blackman" w:date="2022-04-13T10:08:00Z">
        <w:r w:rsidR="00A93C49">
          <w:rPr>
            <w:i w:val="0"/>
            <w:iCs/>
          </w:rPr>
          <w:t xml:space="preserve">calculated </w:t>
        </w:r>
      </w:ins>
      <w:del w:id="425" w:author="MHE Blackman" w:date="2022-04-13T10:02:00Z">
        <w:r w:rsidR="00CA7264" w:rsidRPr="00A85167" w:rsidDel="00A85167">
          <w:rPr>
            <w:i w:val="0"/>
            <w:iCs/>
            <w:rPrChange w:id="426" w:author="MHE Blackman" w:date="2022-04-13T10:02:00Z">
              <w:rPr/>
            </w:rPrChange>
          </w:rPr>
          <w:delText xml:space="preserve">and </w:delText>
        </w:r>
      </w:del>
      <w:r w:rsidR="00CA7264" w:rsidRPr="00A85167">
        <w:rPr>
          <w:i w:val="0"/>
          <w:iCs/>
          <w:rPrChange w:id="427" w:author="MHE Blackman" w:date="2022-04-13T10:02:00Z">
            <w:rPr/>
          </w:rPrChange>
        </w:rPr>
        <w:t xml:space="preserve">for the fall </w:t>
      </w:r>
      <w:del w:id="428" w:author="MHE Blackman" w:date="2022-04-13T10:03:00Z">
        <w:r w:rsidR="00CA7264" w:rsidRPr="00A85167" w:rsidDel="00A85167">
          <w:rPr>
            <w:i w:val="0"/>
            <w:iCs/>
            <w:rPrChange w:id="429" w:author="MHE Blackman" w:date="2022-04-13T10:02:00Z">
              <w:rPr/>
            </w:rPrChange>
          </w:rPr>
          <w:delText>sampling efforts</w:delText>
        </w:r>
      </w:del>
      <w:ins w:id="430" w:author="MHE Blackman" w:date="2022-04-13T10:03:00Z">
        <w:r w:rsidR="00A85167">
          <w:rPr>
            <w:i w:val="0"/>
            <w:iCs/>
          </w:rPr>
          <w:t>surveys</w:t>
        </w:r>
      </w:ins>
      <w:r w:rsidR="00CA7264" w:rsidRPr="00A85167">
        <w:rPr>
          <w:i w:val="0"/>
          <w:iCs/>
          <w:rPrChange w:id="431" w:author="MHE Blackman" w:date="2022-04-13T10:02:00Z">
            <w:rPr/>
          </w:rPrChange>
        </w:rPr>
        <w:t>. Standard errors are not available for the multiple census estimators.</w:t>
      </w:r>
    </w:p>
    <w:tbl>
      <w:tblPr>
        <w:tblStyle w:val="Table"/>
        <w:tblW w:w="0" w:type="auto"/>
        <w:tblLook w:val="0020" w:firstRow="1" w:lastRow="0" w:firstColumn="0" w:lastColumn="0" w:noHBand="0" w:noVBand="0"/>
        <w:tblPrChange w:id="432" w:author="MHE Blackman" w:date="2022-04-13T10:12:00Z">
          <w:tblPr>
            <w:tblStyle w:val="Table"/>
            <w:tblW w:w="0" w:type="auto"/>
            <w:tblLook w:val="0020" w:firstRow="1" w:lastRow="0" w:firstColumn="0" w:lastColumn="0" w:noHBand="0" w:noVBand="0"/>
          </w:tblPr>
        </w:tblPrChange>
      </w:tblPr>
      <w:tblGrid>
        <w:gridCol w:w="2862"/>
        <w:gridCol w:w="1898"/>
        <w:gridCol w:w="990"/>
        <w:gridCol w:w="2690"/>
        <w:tblGridChange w:id="433">
          <w:tblGrid>
            <w:gridCol w:w="2862"/>
            <w:gridCol w:w="1898"/>
            <w:gridCol w:w="990"/>
            <w:gridCol w:w="2690"/>
          </w:tblGrid>
        </w:tblGridChange>
      </w:tblGrid>
      <w:tr w:rsidR="00EF28DB" w14:paraId="1D6BEEA5" w14:textId="77777777" w:rsidTr="00EF28DB">
        <w:trPr>
          <w:tblHeader/>
          <w:trPrChange w:id="434" w:author="MHE Blackman" w:date="2022-04-13T10:12:00Z">
            <w:trPr>
              <w:tblHeader/>
            </w:trPr>
          </w:trPrChange>
        </w:trPr>
        <w:tc>
          <w:tcPr>
            <w:tcW w:w="0" w:type="auto"/>
            <w:tcBorders>
              <w:top w:val="single" w:sz="4" w:space="0" w:color="auto"/>
              <w:bottom w:val="single" w:sz="4" w:space="0" w:color="auto"/>
            </w:tcBorders>
            <w:vAlign w:val="center"/>
            <w:tcPrChange w:id="435" w:author="MHE Blackman" w:date="2022-04-13T10:12:00Z">
              <w:tcPr>
                <w:tcW w:w="0" w:type="auto"/>
                <w:tcBorders>
                  <w:top w:val="single" w:sz="4" w:space="0" w:color="auto"/>
                </w:tcBorders>
                <w:vAlign w:val="center"/>
              </w:tcPr>
            </w:tcPrChange>
          </w:tcPr>
          <w:p w14:paraId="30D1FF22" w14:textId="77777777" w:rsidR="00EF28DB" w:rsidRDefault="00EF28DB" w:rsidP="004D52FC">
            <w:pPr>
              <w:pStyle w:val="Compact"/>
              <w:spacing w:before="0" w:after="0" w:line="360" w:lineRule="auto"/>
              <w:contextualSpacing/>
              <w:jc w:val="center"/>
            </w:pPr>
            <w:r>
              <w:t>Estimator</w:t>
            </w:r>
          </w:p>
        </w:tc>
        <w:tc>
          <w:tcPr>
            <w:tcW w:w="1898" w:type="dxa"/>
            <w:tcBorders>
              <w:top w:val="single" w:sz="4" w:space="0" w:color="auto"/>
              <w:bottom w:val="single" w:sz="4" w:space="0" w:color="auto"/>
            </w:tcBorders>
            <w:vAlign w:val="center"/>
            <w:tcPrChange w:id="436" w:author="MHE Blackman" w:date="2022-04-13T10:12:00Z">
              <w:tcPr>
                <w:tcW w:w="1898" w:type="dxa"/>
                <w:tcBorders>
                  <w:top w:val="single" w:sz="4" w:space="0" w:color="auto"/>
                </w:tcBorders>
                <w:vAlign w:val="center"/>
              </w:tcPr>
            </w:tcPrChange>
          </w:tcPr>
          <w:p w14:paraId="0335872F" w14:textId="77777777" w:rsidR="00EF28DB" w:rsidRDefault="00EF28DB"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Change w:id="437" w:author="MHE Blackman" w:date="2022-04-13T10:12:00Z">
              <w:tcPr>
                <w:tcW w:w="990" w:type="dxa"/>
                <w:tcBorders>
                  <w:top w:val="single" w:sz="4" w:space="0" w:color="auto"/>
                </w:tcBorders>
                <w:vAlign w:val="center"/>
              </w:tcPr>
            </w:tcPrChange>
          </w:tcPr>
          <w:p w14:paraId="378FC2A8" w14:textId="77777777" w:rsidR="00EF28DB" w:rsidRDefault="00EF28DB"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Change w:id="438" w:author="MHE Blackman" w:date="2022-04-13T10:12:00Z">
              <w:tcPr>
                <w:tcW w:w="0" w:type="auto"/>
                <w:tcBorders>
                  <w:top w:val="single" w:sz="4" w:space="0" w:color="auto"/>
                </w:tcBorders>
                <w:vAlign w:val="center"/>
              </w:tcPr>
            </w:tcPrChange>
          </w:tcPr>
          <w:p w14:paraId="212B83CC" w14:textId="77777777" w:rsidR="00EF28DB" w:rsidRDefault="00EF28DB" w:rsidP="004D52FC">
            <w:pPr>
              <w:pStyle w:val="Compact"/>
              <w:spacing w:before="0" w:after="0" w:line="360" w:lineRule="auto"/>
              <w:contextualSpacing/>
              <w:jc w:val="center"/>
            </w:pPr>
            <w:r>
              <w:t>95% CI</w:t>
            </w:r>
          </w:p>
        </w:tc>
      </w:tr>
      <w:tr w:rsidR="00EF28DB" w14:paraId="152DB3B8" w14:textId="77777777" w:rsidTr="00EF28DB">
        <w:trPr>
          <w:ins w:id="439" w:author="MHE Blackman" w:date="2022-04-13T10:09:00Z"/>
        </w:trPr>
        <w:tc>
          <w:tcPr>
            <w:tcW w:w="2862" w:type="dxa"/>
            <w:tcBorders>
              <w:top w:val="single" w:sz="4" w:space="0" w:color="auto"/>
            </w:tcBorders>
            <w:vAlign w:val="center"/>
            <w:tcPrChange w:id="440" w:author="MHE Blackman" w:date="2022-04-13T10:12:00Z">
              <w:tcPr>
                <w:tcW w:w="1908" w:type="dxa"/>
                <w:vAlign w:val="center"/>
              </w:tcPr>
            </w:tcPrChange>
          </w:tcPr>
          <w:p w14:paraId="0110F067" w14:textId="198EB6BC" w:rsidR="00EF28DB" w:rsidRDefault="00EF28DB" w:rsidP="004D52FC">
            <w:pPr>
              <w:pStyle w:val="Compact"/>
              <w:spacing w:before="0" w:after="0" w:line="360" w:lineRule="auto"/>
              <w:contextualSpacing/>
              <w:jc w:val="center"/>
              <w:rPr>
                <w:ins w:id="441" w:author="MHE Blackman" w:date="2022-04-13T10:09:00Z"/>
              </w:rPr>
            </w:pPr>
          </w:p>
        </w:tc>
        <w:tc>
          <w:tcPr>
            <w:tcW w:w="5578" w:type="dxa"/>
            <w:gridSpan w:val="3"/>
            <w:tcBorders>
              <w:top w:val="single" w:sz="4" w:space="0" w:color="auto"/>
            </w:tcBorders>
            <w:vAlign w:val="center"/>
            <w:tcPrChange w:id="442" w:author="MHE Blackman" w:date="2022-04-13T10:12:00Z">
              <w:tcPr>
                <w:tcW w:w="5578" w:type="dxa"/>
                <w:gridSpan w:val="3"/>
                <w:vAlign w:val="center"/>
              </w:tcPr>
            </w:tcPrChange>
          </w:tcPr>
          <w:p w14:paraId="15130183" w14:textId="1594B9CD" w:rsidR="00EF28DB" w:rsidRPr="00EF28DB" w:rsidRDefault="00EF28DB" w:rsidP="004D52FC">
            <w:pPr>
              <w:pStyle w:val="Compact"/>
              <w:spacing w:before="0" w:after="0" w:line="360" w:lineRule="auto"/>
              <w:contextualSpacing/>
              <w:jc w:val="center"/>
              <w:rPr>
                <w:ins w:id="443" w:author="MHE Blackman" w:date="2022-04-13T10:09:00Z"/>
                <w:b/>
                <w:bCs/>
                <w:rPrChange w:id="444" w:author="MHE Blackman" w:date="2022-04-13T10:11:00Z">
                  <w:rPr>
                    <w:ins w:id="445" w:author="MHE Blackman" w:date="2022-04-13T10:09:00Z"/>
                  </w:rPr>
                </w:rPrChange>
              </w:rPr>
            </w:pPr>
            <w:ins w:id="446" w:author="MHE Blackman" w:date="2022-04-13T10:11:00Z">
              <w:r w:rsidRPr="00EF28DB">
                <w:rPr>
                  <w:b/>
                  <w:bCs/>
                  <w:rPrChange w:id="447" w:author="MHE Blackman" w:date="2022-04-13T10:11:00Z">
                    <w:rPr/>
                  </w:rPrChange>
                </w:rPr>
                <w:t>Fall 2019</w:t>
              </w:r>
            </w:ins>
          </w:p>
        </w:tc>
      </w:tr>
      <w:tr w:rsidR="00EF28DB" w14:paraId="2F0C581F" w14:textId="77777777" w:rsidTr="00EF28DB">
        <w:tc>
          <w:tcPr>
            <w:tcW w:w="0" w:type="auto"/>
            <w:vAlign w:val="center"/>
            <w:tcPrChange w:id="448" w:author="MHE Blackman" w:date="2022-04-13T10:11:00Z">
              <w:tcPr>
                <w:tcW w:w="0" w:type="auto"/>
                <w:tcBorders>
                  <w:top w:val="single" w:sz="4" w:space="0" w:color="auto"/>
                </w:tcBorders>
                <w:vAlign w:val="center"/>
              </w:tcPr>
            </w:tcPrChange>
          </w:tcPr>
          <w:p w14:paraId="63932C4C" w14:textId="77777777" w:rsidR="00EF28DB" w:rsidRDefault="00EF28DB" w:rsidP="004D52FC">
            <w:pPr>
              <w:pStyle w:val="Compact"/>
              <w:spacing w:before="0" w:after="0" w:line="360" w:lineRule="auto"/>
              <w:contextualSpacing/>
              <w:jc w:val="center"/>
            </w:pPr>
            <w:r>
              <w:t>Chapman</w:t>
            </w:r>
          </w:p>
        </w:tc>
        <w:tc>
          <w:tcPr>
            <w:tcW w:w="1898" w:type="dxa"/>
            <w:vAlign w:val="center"/>
            <w:tcPrChange w:id="449" w:author="MHE Blackman" w:date="2022-04-13T10:11:00Z">
              <w:tcPr>
                <w:tcW w:w="1898" w:type="dxa"/>
                <w:tcBorders>
                  <w:top w:val="single" w:sz="4" w:space="0" w:color="auto"/>
                </w:tcBorders>
                <w:vAlign w:val="center"/>
              </w:tcPr>
            </w:tcPrChange>
          </w:tcPr>
          <w:p w14:paraId="20173B66" w14:textId="77777777" w:rsidR="00EF28DB" w:rsidRDefault="00EF28DB" w:rsidP="004D52FC">
            <w:pPr>
              <w:pStyle w:val="Compact"/>
              <w:spacing w:before="0" w:after="0" w:line="360" w:lineRule="auto"/>
              <w:contextualSpacing/>
              <w:jc w:val="center"/>
            </w:pPr>
            <w:r>
              <w:t>13,298</w:t>
            </w:r>
          </w:p>
        </w:tc>
        <w:tc>
          <w:tcPr>
            <w:tcW w:w="990" w:type="dxa"/>
            <w:vAlign w:val="center"/>
            <w:tcPrChange w:id="450" w:author="MHE Blackman" w:date="2022-04-13T10:11:00Z">
              <w:tcPr>
                <w:tcW w:w="990" w:type="dxa"/>
                <w:tcBorders>
                  <w:top w:val="single" w:sz="4" w:space="0" w:color="auto"/>
                </w:tcBorders>
                <w:vAlign w:val="center"/>
              </w:tcPr>
            </w:tcPrChange>
          </w:tcPr>
          <w:p w14:paraId="364E7F16" w14:textId="77777777" w:rsidR="00EF28DB" w:rsidRDefault="00EF28DB" w:rsidP="004D52FC">
            <w:pPr>
              <w:pStyle w:val="Compact"/>
              <w:spacing w:before="0" w:after="0" w:line="360" w:lineRule="auto"/>
              <w:contextualSpacing/>
              <w:jc w:val="center"/>
            </w:pPr>
            <w:r>
              <w:t>4,322</w:t>
            </w:r>
          </w:p>
        </w:tc>
        <w:tc>
          <w:tcPr>
            <w:tcW w:w="0" w:type="auto"/>
            <w:vAlign w:val="center"/>
            <w:tcPrChange w:id="451" w:author="MHE Blackman" w:date="2022-04-13T10:11:00Z">
              <w:tcPr>
                <w:tcW w:w="0" w:type="auto"/>
                <w:tcBorders>
                  <w:top w:val="single" w:sz="4" w:space="0" w:color="auto"/>
                </w:tcBorders>
                <w:vAlign w:val="center"/>
              </w:tcPr>
            </w:tcPrChange>
          </w:tcPr>
          <w:p w14:paraId="7C6E5052" w14:textId="77777777" w:rsidR="00EF28DB" w:rsidRDefault="00EF28DB" w:rsidP="004D52FC">
            <w:pPr>
              <w:pStyle w:val="Compact"/>
              <w:spacing w:before="0" w:after="0" w:line="360" w:lineRule="auto"/>
              <w:contextualSpacing/>
              <w:jc w:val="center"/>
            </w:pPr>
            <w:r>
              <w:t>6,898 - 27,893</w:t>
            </w:r>
          </w:p>
        </w:tc>
      </w:tr>
      <w:tr w:rsidR="00EF28DB" w14:paraId="01E1F415" w14:textId="77777777" w:rsidTr="00EF28DB">
        <w:tc>
          <w:tcPr>
            <w:tcW w:w="0" w:type="auto"/>
            <w:vAlign w:val="center"/>
          </w:tcPr>
          <w:p w14:paraId="3A9F23C7" w14:textId="77777777" w:rsidR="00EF28DB" w:rsidRDefault="00EF28DB" w:rsidP="004D52FC">
            <w:pPr>
              <w:pStyle w:val="Compact"/>
              <w:spacing w:before="0" w:after="0" w:line="360" w:lineRule="auto"/>
              <w:contextualSpacing/>
              <w:jc w:val="center"/>
            </w:pPr>
            <w:r>
              <w:t>Schnabel</w:t>
            </w:r>
          </w:p>
        </w:tc>
        <w:tc>
          <w:tcPr>
            <w:tcW w:w="1898" w:type="dxa"/>
            <w:vAlign w:val="center"/>
          </w:tcPr>
          <w:p w14:paraId="062C6C47" w14:textId="77777777" w:rsidR="00EF28DB" w:rsidRDefault="00EF28DB" w:rsidP="004D52FC">
            <w:pPr>
              <w:pStyle w:val="Compact"/>
              <w:spacing w:before="0" w:after="0" w:line="360" w:lineRule="auto"/>
              <w:contextualSpacing/>
              <w:jc w:val="center"/>
            </w:pPr>
            <w:r>
              <w:t>18,732</w:t>
            </w:r>
          </w:p>
        </w:tc>
        <w:tc>
          <w:tcPr>
            <w:tcW w:w="990" w:type="dxa"/>
            <w:vAlign w:val="center"/>
          </w:tcPr>
          <w:p w14:paraId="7142913E" w14:textId="77777777" w:rsidR="00EF28DB" w:rsidRDefault="00EF28DB" w:rsidP="004D52FC">
            <w:pPr>
              <w:pStyle w:val="Compact"/>
              <w:spacing w:before="0" w:after="0" w:line="360" w:lineRule="auto"/>
              <w:contextualSpacing/>
              <w:jc w:val="center"/>
            </w:pPr>
            <w:r>
              <w:t>NA</w:t>
            </w:r>
          </w:p>
        </w:tc>
        <w:tc>
          <w:tcPr>
            <w:tcW w:w="0" w:type="auto"/>
            <w:vAlign w:val="center"/>
          </w:tcPr>
          <w:p w14:paraId="21CAF33B" w14:textId="77777777" w:rsidR="00EF28DB" w:rsidRDefault="00EF28DB" w:rsidP="004D52FC">
            <w:pPr>
              <w:pStyle w:val="Compact"/>
              <w:spacing w:before="0" w:after="0" w:line="360" w:lineRule="auto"/>
              <w:contextualSpacing/>
              <w:jc w:val="center"/>
            </w:pPr>
            <w:r>
              <w:t>10,057 - 37,851</w:t>
            </w:r>
          </w:p>
        </w:tc>
      </w:tr>
      <w:tr w:rsidR="00EF28DB" w14:paraId="40F54CAE" w14:textId="77777777" w:rsidTr="00EF28DB">
        <w:tc>
          <w:tcPr>
            <w:tcW w:w="0" w:type="auto"/>
            <w:vAlign w:val="center"/>
          </w:tcPr>
          <w:p w14:paraId="1F5EFFF6" w14:textId="77777777" w:rsidR="00EF28DB" w:rsidRDefault="00EF28DB" w:rsidP="004D52FC">
            <w:pPr>
              <w:pStyle w:val="Compact"/>
              <w:spacing w:before="0" w:after="0" w:line="360" w:lineRule="auto"/>
              <w:contextualSpacing/>
              <w:jc w:val="center"/>
            </w:pPr>
            <w:r>
              <w:t>Schnabel - Delayed Mixing</w:t>
            </w:r>
          </w:p>
        </w:tc>
        <w:tc>
          <w:tcPr>
            <w:tcW w:w="1898" w:type="dxa"/>
            <w:vAlign w:val="center"/>
          </w:tcPr>
          <w:p w14:paraId="1A8E509E" w14:textId="77777777" w:rsidR="00EF28DB" w:rsidRDefault="00EF28DB" w:rsidP="004D52FC">
            <w:pPr>
              <w:pStyle w:val="Compact"/>
              <w:spacing w:before="0" w:after="0" w:line="360" w:lineRule="auto"/>
              <w:contextualSpacing/>
              <w:jc w:val="center"/>
            </w:pPr>
            <w:r>
              <w:t>12,480</w:t>
            </w:r>
          </w:p>
        </w:tc>
        <w:tc>
          <w:tcPr>
            <w:tcW w:w="990" w:type="dxa"/>
            <w:vAlign w:val="center"/>
          </w:tcPr>
          <w:p w14:paraId="60B7857A" w14:textId="77777777" w:rsidR="00EF28DB" w:rsidRDefault="00EF28DB" w:rsidP="004D52FC">
            <w:pPr>
              <w:pStyle w:val="Compact"/>
              <w:spacing w:before="0" w:after="0" w:line="360" w:lineRule="auto"/>
              <w:contextualSpacing/>
              <w:jc w:val="center"/>
            </w:pPr>
            <w:r>
              <w:t>NA</w:t>
            </w:r>
          </w:p>
        </w:tc>
        <w:tc>
          <w:tcPr>
            <w:tcW w:w="0" w:type="auto"/>
            <w:vAlign w:val="center"/>
          </w:tcPr>
          <w:p w14:paraId="7B888F7B" w14:textId="77777777" w:rsidR="00EF28DB" w:rsidRDefault="00EF28DB" w:rsidP="004D52FC">
            <w:pPr>
              <w:pStyle w:val="Compact"/>
              <w:spacing w:before="0" w:after="0" w:line="360" w:lineRule="auto"/>
              <w:contextualSpacing/>
              <w:jc w:val="center"/>
            </w:pPr>
            <w:r>
              <w:t>6,701 - 25,219</w:t>
            </w:r>
          </w:p>
        </w:tc>
      </w:tr>
      <w:tr w:rsidR="00EF28DB" w14:paraId="52644CBA" w14:textId="77777777" w:rsidTr="0066657F">
        <w:tc>
          <w:tcPr>
            <w:tcW w:w="0" w:type="auto"/>
            <w:vAlign w:val="center"/>
          </w:tcPr>
          <w:p w14:paraId="0DAD5B07" w14:textId="77777777" w:rsidR="00EF28DB" w:rsidRDefault="00EF28DB" w:rsidP="004D52FC">
            <w:pPr>
              <w:pStyle w:val="Compact"/>
              <w:spacing w:before="0" w:after="0" w:line="360" w:lineRule="auto"/>
              <w:contextualSpacing/>
              <w:jc w:val="center"/>
            </w:pPr>
          </w:p>
        </w:tc>
        <w:tc>
          <w:tcPr>
            <w:tcW w:w="5578" w:type="dxa"/>
            <w:gridSpan w:val="3"/>
            <w:vAlign w:val="center"/>
          </w:tcPr>
          <w:p w14:paraId="1409ADFC" w14:textId="7422A691" w:rsidR="00EF28DB" w:rsidRPr="00EF28DB" w:rsidRDefault="00EF28DB" w:rsidP="004D52FC">
            <w:pPr>
              <w:pStyle w:val="Compact"/>
              <w:spacing w:before="0" w:after="0" w:line="360" w:lineRule="auto"/>
              <w:contextualSpacing/>
              <w:jc w:val="center"/>
              <w:rPr>
                <w:b/>
                <w:bCs/>
                <w:rPrChange w:id="452" w:author="MHE Blackman" w:date="2022-04-13T10:12:00Z">
                  <w:rPr/>
                </w:rPrChange>
              </w:rPr>
            </w:pPr>
            <w:ins w:id="453" w:author="MHE Blackman" w:date="2022-04-13T10:12:00Z">
              <w:r w:rsidRPr="00EF28DB">
                <w:rPr>
                  <w:b/>
                  <w:bCs/>
                  <w:rPrChange w:id="454" w:author="MHE Blackman" w:date="2022-04-13T10:12:00Z">
                    <w:rPr/>
                  </w:rPrChange>
                </w:rPr>
                <w:t>Fall 2020</w:t>
              </w:r>
            </w:ins>
          </w:p>
        </w:tc>
      </w:tr>
      <w:tr w:rsidR="00EF28DB" w14:paraId="12509BB5" w14:textId="77777777" w:rsidTr="00EF28DB">
        <w:tc>
          <w:tcPr>
            <w:tcW w:w="0" w:type="auto"/>
            <w:vAlign w:val="center"/>
          </w:tcPr>
          <w:p w14:paraId="0F48F00D" w14:textId="77777777" w:rsidR="00EF28DB" w:rsidRDefault="00EF28DB" w:rsidP="004D52FC">
            <w:pPr>
              <w:pStyle w:val="Compact"/>
              <w:spacing w:before="0" w:after="0" w:line="360" w:lineRule="auto"/>
              <w:contextualSpacing/>
              <w:jc w:val="center"/>
            </w:pPr>
            <w:r>
              <w:t>Chapman</w:t>
            </w:r>
          </w:p>
        </w:tc>
        <w:tc>
          <w:tcPr>
            <w:tcW w:w="1898" w:type="dxa"/>
            <w:vAlign w:val="center"/>
          </w:tcPr>
          <w:p w14:paraId="7C2DD3A6" w14:textId="77777777" w:rsidR="00EF28DB" w:rsidRDefault="00EF28DB" w:rsidP="004D52FC">
            <w:pPr>
              <w:pStyle w:val="Compact"/>
              <w:spacing w:before="0" w:after="0" w:line="360" w:lineRule="auto"/>
              <w:contextualSpacing/>
              <w:jc w:val="center"/>
            </w:pPr>
            <w:r>
              <w:t>24,381</w:t>
            </w:r>
          </w:p>
        </w:tc>
        <w:tc>
          <w:tcPr>
            <w:tcW w:w="990" w:type="dxa"/>
            <w:vAlign w:val="center"/>
          </w:tcPr>
          <w:p w14:paraId="051D789A" w14:textId="77777777" w:rsidR="00EF28DB" w:rsidRDefault="00EF28DB" w:rsidP="004D52FC">
            <w:pPr>
              <w:pStyle w:val="Compact"/>
              <w:spacing w:before="0" w:after="0" w:line="360" w:lineRule="auto"/>
              <w:contextualSpacing/>
              <w:jc w:val="center"/>
            </w:pPr>
            <w:r>
              <w:t>9,066</w:t>
            </w:r>
          </w:p>
        </w:tc>
        <w:tc>
          <w:tcPr>
            <w:tcW w:w="0" w:type="auto"/>
            <w:vAlign w:val="center"/>
          </w:tcPr>
          <w:p w14:paraId="56A851A2" w14:textId="77777777" w:rsidR="00EF28DB" w:rsidRDefault="00EF28DB" w:rsidP="004D52FC">
            <w:pPr>
              <w:pStyle w:val="Compact"/>
              <w:spacing w:before="0" w:after="0" w:line="360" w:lineRule="auto"/>
              <w:contextualSpacing/>
              <w:jc w:val="center"/>
            </w:pPr>
            <w:r>
              <w:t>11,547 - 55,761</w:t>
            </w:r>
          </w:p>
        </w:tc>
      </w:tr>
      <w:tr w:rsidR="00EF28DB" w14:paraId="79EE0B7C" w14:textId="77777777" w:rsidTr="00EF28DB">
        <w:tc>
          <w:tcPr>
            <w:tcW w:w="0" w:type="auto"/>
            <w:vAlign w:val="center"/>
          </w:tcPr>
          <w:p w14:paraId="692DD366" w14:textId="77777777" w:rsidR="00EF28DB" w:rsidRDefault="00EF28DB" w:rsidP="004D52FC">
            <w:pPr>
              <w:pStyle w:val="Compact"/>
              <w:spacing w:before="0" w:after="0" w:line="360" w:lineRule="auto"/>
              <w:contextualSpacing/>
              <w:jc w:val="center"/>
            </w:pPr>
            <w:r>
              <w:t>Schnabel</w:t>
            </w:r>
          </w:p>
        </w:tc>
        <w:tc>
          <w:tcPr>
            <w:tcW w:w="1898" w:type="dxa"/>
            <w:vAlign w:val="center"/>
          </w:tcPr>
          <w:p w14:paraId="1E13DDFA" w14:textId="77777777" w:rsidR="00EF28DB" w:rsidRDefault="00EF28DB" w:rsidP="004D52FC">
            <w:pPr>
              <w:pStyle w:val="Compact"/>
              <w:spacing w:before="0" w:after="0" w:line="360" w:lineRule="auto"/>
              <w:contextualSpacing/>
              <w:jc w:val="center"/>
            </w:pPr>
            <w:r>
              <w:t>37,016</w:t>
            </w:r>
          </w:p>
        </w:tc>
        <w:tc>
          <w:tcPr>
            <w:tcW w:w="990" w:type="dxa"/>
            <w:vAlign w:val="center"/>
          </w:tcPr>
          <w:p w14:paraId="7B378533" w14:textId="77777777" w:rsidR="00EF28DB" w:rsidRDefault="00EF28DB" w:rsidP="004D52FC">
            <w:pPr>
              <w:pStyle w:val="Compact"/>
              <w:spacing w:before="0" w:after="0" w:line="360" w:lineRule="auto"/>
              <w:contextualSpacing/>
              <w:jc w:val="center"/>
            </w:pPr>
            <w:r>
              <w:t>NA</w:t>
            </w:r>
          </w:p>
        </w:tc>
        <w:tc>
          <w:tcPr>
            <w:tcW w:w="0" w:type="auto"/>
            <w:vAlign w:val="center"/>
          </w:tcPr>
          <w:p w14:paraId="1BFDFD60" w14:textId="77777777" w:rsidR="00EF28DB" w:rsidRDefault="00EF28DB" w:rsidP="004D52FC">
            <w:pPr>
              <w:pStyle w:val="Compact"/>
              <w:spacing w:before="0" w:after="0" w:line="360" w:lineRule="auto"/>
              <w:contextualSpacing/>
              <w:jc w:val="center"/>
            </w:pPr>
            <w:r>
              <w:t>18,430 - 80,924</w:t>
            </w:r>
          </w:p>
        </w:tc>
      </w:tr>
      <w:tr w:rsidR="00EF28DB" w14:paraId="387090EE" w14:textId="77777777" w:rsidTr="00EF28DB">
        <w:tc>
          <w:tcPr>
            <w:tcW w:w="0" w:type="auto"/>
            <w:tcBorders>
              <w:bottom w:val="single" w:sz="4" w:space="0" w:color="auto"/>
            </w:tcBorders>
            <w:vAlign w:val="center"/>
          </w:tcPr>
          <w:p w14:paraId="55EC7ED3" w14:textId="77777777" w:rsidR="00EF28DB" w:rsidRDefault="00EF28DB" w:rsidP="004D52FC">
            <w:pPr>
              <w:pStyle w:val="Compact"/>
              <w:spacing w:before="0" w:after="0" w:line="360" w:lineRule="auto"/>
              <w:contextualSpacing/>
              <w:jc w:val="center"/>
            </w:pPr>
            <w:r>
              <w:t>Schnabel - Delayed Mixing</w:t>
            </w:r>
          </w:p>
        </w:tc>
        <w:tc>
          <w:tcPr>
            <w:tcW w:w="1898" w:type="dxa"/>
            <w:tcBorders>
              <w:bottom w:val="single" w:sz="4" w:space="0" w:color="auto"/>
            </w:tcBorders>
            <w:vAlign w:val="center"/>
          </w:tcPr>
          <w:p w14:paraId="6CCA4934" w14:textId="77777777" w:rsidR="00EF28DB" w:rsidRDefault="00EF28DB"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EF28DB" w:rsidRDefault="00EF28DB"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EF28DB" w:rsidRDefault="00EF28DB"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3467BDDC" w:rsidR="00B40F81" w:rsidRPr="00CF0434" w:rsidRDefault="00C7224F">
      <w:pPr>
        <w:pStyle w:val="TableCaption"/>
        <w:rPr>
          <w:i w:val="0"/>
          <w:iCs/>
          <w:rPrChange w:id="455" w:author="MHE Blackman" w:date="2022-04-13T10:15:00Z">
            <w:rPr/>
          </w:rPrChange>
        </w:rPr>
      </w:pPr>
      <w:commentRangeStart w:id="456"/>
      <w:r w:rsidRPr="00CF0434">
        <w:rPr>
          <w:i w:val="0"/>
          <w:iCs/>
          <w:rPrChange w:id="457" w:author="MHE Blackman" w:date="2022-04-13T10:15:00Z">
            <w:rPr/>
          </w:rPrChange>
        </w:rPr>
        <w:lastRenderedPageBreak/>
        <w:t>TABLE 4.</w:t>
      </w:r>
      <w:r w:rsidR="00CA7264" w:rsidRPr="00CF0434">
        <w:rPr>
          <w:i w:val="0"/>
          <w:iCs/>
          <w:rPrChange w:id="458" w:author="MHE Blackman" w:date="2022-04-13T10:15:00Z">
            <w:rPr/>
          </w:rPrChange>
        </w:rPr>
        <w:t xml:space="preserve"> </w:t>
      </w:r>
      <w:del w:id="459" w:author="MHE Blackman" w:date="2022-04-13T10:15:00Z">
        <w:r w:rsidR="00CA7264" w:rsidRPr="00CF0434" w:rsidDel="00CF0434">
          <w:rPr>
            <w:i w:val="0"/>
            <w:iCs/>
            <w:rPrChange w:id="460" w:author="MHE Blackman" w:date="2022-04-13T10:15:00Z">
              <w:rPr/>
            </w:rPrChange>
          </w:rPr>
          <w:delText>Counts of the t</w:delText>
        </w:r>
      </w:del>
      <w:ins w:id="461" w:author="MHE Blackman" w:date="2022-04-13T10:15:00Z">
        <w:r w:rsidR="00CF0434">
          <w:rPr>
            <w:i w:val="0"/>
            <w:iCs/>
          </w:rPr>
          <w:t>T</w:t>
        </w:r>
      </w:ins>
      <w:r w:rsidR="00CA7264" w:rsidRPr="00CF0434">
        <w:rPr>
          <w:i w:val="0"/>
          <w:iCs/>
          <w:rPrChange w:id="462" w:author="MHE Blackman" w:date="2022-04-13T10:15:00Z">
            <w:rPr/>
          </w:rPrChange>
        </w:rPr>
        <w:t xml:space="preserve">otal number of Northern Pikeminnow </w:t>
      </w:r>
      <w:del w:id="463" w:author="MHE Blackman" w:date="2022-04-13T10:18:00Z">
        <w:r w:rsidR="00CA7264" w:rsidRPr="00CF0434" w:rsidDel="00CF0434">
          <w:rPr>
            <w:i w:val="0"/>
            <w:iCs/>
            <w:rPrChange w:id="464" w:author="MHE Blackman" w:date="2022-04-13T10:15:00Z">
              <w:rPr/>
            </w:rPrChange>
          </w:rPr>
          <w:delText>captured</w:delText>
        </w:r>
        <w:r w:rsidR="00750E6D" w:rsidRPr="00CF0434" w:rsidDel="00CF0434">
          <w:rPr>
            <w:i w:val="0"/>
            <w:iCs/>
            <w:rPrChange w:id="465" w:author="MHE Blackman" w:date="2022-04-13T10:15:00Z">
              <w:rPr/>
            </w:rPrChange>
          </w:rPr>
          <w:delText xml:space="preserve"> and</w:delText>
        </w:r>
        <w:r w:rsidR="00CA7264" w:rsidRPr="00CF0434" w:rsidDel="00CF0434">
          <w:rPr>
            <w:i w:val="0"/>
            <w:iCs/>
            <w:rPrChange w:id="466" w:author="MHE Blackman" w:date="2022-04-13T10:15:00Z">
              <w:rPr/>
            </w:rPrChange>
          </w:rPr>
          <w:delText xml:space="preserve"> </w:delText>
        </w:r>
      </w:del>
      <w:r w:rsidR="00CA7264" w:rsidRPr="00CF0434">
        <w:rPr>
          <w:i w:val="0"/>
          <w:iCs/>
          <w:rPrChange w:id="467" w:author="MHE Blackman" w:date="2022-04-13T10:15:00Z">
            <w:rPr/>
          </w:rPrChange>
        </w:rPr>
        <w:t xml:space="preserve">gastric </w:t>
      </w:r>
      <w:proofErr w:type="spellStart"/>
      <w:r w:rsidR="00CA7264" w:rsidRPr="00CF0434">
        <w:rPr>
          <w:i w:val="0"/>
          <w:iCs/>
          <w:rPrChange w:id="468" w:author="MHE Blackman" w:date="2022-04-13T10:15:00Z">
            <w:rPr/>
          </w:rPrChange>
        </w:rPr>
        <w:t>lavaged</w:t>
      </w:r>
      <w:proofErr w:type="spellEnd"/>
      <w:ins w:id="469" w:author="MHE Blackman" w:date="2022-04-13T10:18:00Z">
        <w:r w:rsidR="00CF0434">
          <w:rPr>
            <w:i w:val="0"/>
            <w:iCs/>
          </w:rPr>
          <w:t xml:space="preserve"> </w:t>
        </w:r>
      </w:ins>
      <w:ins w:id="470" w:author="MHE Blackman" w:date="2022-04-13T10:19:00Z">
        <w:r w:rsidR="00CF0434">
          <w:rPr>
            <w:i w:val="0"/>
            <w:iCs/>
          </w:rPr>
          <w:t xml:space="preserve">and the </w:t>
        </w:r>
        <w:r w:rsidR="001902E8">
          <w:rPr>
            <w:i w:val="0"/>
            <w:iCs/>
          </w:rPr>
          <w:t xml:space="preserve">number </w:t>
        </w:r>
      </w:ins>
      <w:ins w:id="471" w:author="MHE Blackman" w:date="2022-04-13T10:20:00Z">
        <w:r w:rsidR="001902E8">
          <w:rPr>
            <w:i w:val="0"/>
            <w:iCs/>
          </w:rPr>
          <w:t xml:space="preserve">of </w:t>
        </w:r>
      </w:ins>
      <w:ins w:id="472" w:author="MHE Blackman" w:date="2022-04-13T10:27:00Z">
        <w:r w:rsidR="005D4167">
          <w:rPr>
            <w:i w:val="0"/>
            <w:iCs/>
          </w:rPr>
          <w:t xml:space="preserve">those </w:t>
        </w:r>
      </w:ins>
      <w:ins w:id="473" w:author="MHE Blackman" w:date="2022-04-13T10:20:00Z">
        <w:r w:rsidR="001902E8">
          <w:rPr>
            <w:i w:val="0"/>
            <w:iCs/>
          </w:rPr>
          <w:t>individuals with contents (including fish) and with</w:t>
        </w:r>
      </w:ins>
      <w:ins w:id="474" w:author="MHE Blackman" w:date="2022-04-13T10:28:00Z">
        <w:r w:rsidR="005D4167">
          <w:rPr>
            <w:i w:val="0"/>
            <w:iCs/>
          </w:rPr>
          <w:t xml:space="preserve"> contents that include</w:t>
        </w:r>
      </w:ins>
      <w:ins w:id="475" w:author="MHE Blackman" w:date="2022-04-13T10:20:00Z">
        <w:r w:rsidR="001902E8">
          <w:rPr>
            <w:i w:val="0"/>
            <w:iCs/>
          </w:rPr>
          <w:t xml:space="preserve"> fish</w:t>
        </w:r>
      </w:ins>
      <w:r w:rsidR="00750E6D" w:rsidRPr="00CF0434">
        <w:rPr>
          <w:i w:val="0"/>
          <w:iCs/>
          <w:rPrChange w:id="476" w:author="MHE Blackman" w:date="2022-04-13T10:15:00Z">
            <w:rPr/>
          </w:rPrChange>
        </w:rPr>
        <w:t xml:space="preserve">. </w:t>
      </w:r>
      <w:del w:id="477" w:author="MHE Blackman" w:date="2022-04-13T10:28:00Z">
        <w:r w:rsidR="00750E6D" w:rsidRPr="00CF0434" w:rsidDel="005D4167">
          <w:rPr>
            <w:i w:val="0"/>
            <w:iCs/>
            <w:rPrChange w:id="478" w:author="MHE Blackman" w:date="2022-04-13T10:15:00Z">
              <w:rPr/>
            </w:rPrChange>
          </w:rPr>
          <w:delText>The number of individuals with stomach contents, including those with confirmed fish contents are shown.</w:delText>
        </w:r>
      </w:del>
      <w:commentRangeEnd w:id="456"/>
      <w:r w:rsidR="005D4167">
        <w:rPr>
          <w:rStyle w:val="CommentReference"/>
          <w:i w:val="0"/>
        </w:rPr>
        <w:commentReference w:id="456"/>
      </w:r>
    </w:p>
    <w:tbl>
      <w:tblPr>
        <w:tblStyle w:val="Table"/>
        <w:tblW w:w="0" w:type="auto"/>
        <w:tblLook w:val="0020" w:firstRow="1" w:lastRow="0" w:firstColumn="0" w:lastColumn="0" w:noHBand="0" w:noVBand="0"/>
      </w:tblPr>
      <w:tblGrid>
        <w:gridCol w:w="1397"/>
        <w:gridCol w:w="1043"/>
        <w:gridCol w:w="1522"/>
        <w:gridCol w:w="1080"/>
      </w:tblGrid>
      <w:tr w:rsidR="005D4167"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5D4167" w:rsidRDefault="005D4167"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10BD7EEA" w14:textId="77777777" w:rsidR="005D4167" w:rsidRDefault="005D4167"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5D4167" w:rsidRDefault="005D4167"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5D4167" w:rsidRDefault="005D4167" w:rsidP="004D52FC">
            <w:pPr>
              <w:pStyle w:val="Compact"/>
              <w:spacing w:before="0" w:after="0" w:line="360" w:lineRule="auto"/>
              <w:jc w:val="center"/>
            </w:pPr>
            <w:r>
              <w:t>Fish Contents</w:t>
            </w:r>
          </w:p>
        </w:tc>
      </w:tr>
      <w:tr w:rsidR="005D4167" w14:paraId="1603E756" w14:textId="77777777" w:rsidTr="004D52FC">
        <w:tc>
          <w:tcPr>
            <w:tcW w:w="0" w:type="auto"/>
            <w:tcBorders>
              <w:top w:val="single" w:sz="4" w:space="0" w:color="auto"/>
            </w:tcBorders>
            <w:vAlign w:val="center"/>
          </w:tcPr>
          <w:p w14:paraId="0DA5C71F" w14:textId="77777777" w:rsidR="005D4167" w:rsidRDefault="005D4167" w:rsidP="004D52FC">
            <w:pPr>
              <w:pStyle w:val="Compact"/>
              <w:spacing w:before="0" w:after="0" w:line="360" w:lineRule="auto"/>
              <w:jc w:val="center"/>
            </w:pPr>
            <w:r>
              <w:t>Fall 2019</w:t>
            </w:r>
          </w:p>
        </w:tc>
        <w:tc>
          <w:tcPr>
            <w:tcW w:w="0" w:type="auto"/>
            <w:tcBorders>
              <w:top w:val="single" w:sz="4" w:space="0" w:color="auto"/>
            </w:tcBorders>
            <w:vAlign w:val="center"/>
          </w:tcPr>
          <w:p w14:paraId="1A045F88" w14:textId="77777777" w:rsidR="005D4167" w:rsidRDefault="005D4167"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5D4167" w:rsidRDefault="005D4167"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5D4167" w:rsidRDefault="005D4167" w:rsidP="004D52FC">
            <w:pPr>
              <w:pStyle w:val="Compact"/>
              <w:spacing w:before="0" w:after="0" w:line="360" w:lineRule="auto"/>
              <w:jc w:val="center"/>
            </w:pPr>
            <w:r>
              <w:t>12</w:t>
            </w:r>
          </w:p>
        </w:tc>
      </w:tr>
      <w:tr w:rsidR="005D4167" w14:paraId="6D9E9AAD" w14:textId="77777777" w:rsidTr="004D52FC">
        <w:tc>
          <w:tcPr>
            <w:tcW w:w="0" w:type="auto"/>
            <w:vAlign w:val="center"/>
          </w:tcPr>
          <w:p w14:paraId="2ECE87DD" w14:textId="77777777" w:rsidR="005D4167" w:rsidRDefault="005D4167" w:rsidP="004D52FC">
            <w:pPr>
              <w:pStyle w:val="Compact"/>
              <w:spacing w:before="0" w:after="0" w:line="360" w:lineRule="auto"/>
              <w:jc w:val="center"/>
            </w:pPr>
            <w:r>
              <w:t>Fall 2020</w:t>
            </w:r>
          </w:p>
        </w:tc>
        <w:tc>
          <w:tcPr>
            <w:tcW w:w="0" w:type="auto"/>
            <w:vAlign w:val="center"/>
          </w:tcPr>
          <w:p w14:paraId="3E932961" w14:textId="77777777" w:rsidR="005D4167" w:rsidRDefault="005D4167" w:rsidP="004D52FC">
            <w:pPr>
              <w:pStyle w:val="Compact"/>
              <w:spacing w:before="0" w:after="0" w:line="360" w:lineRule="auto"/>
              <w:jc w:val="center"/>
            </w:pPr>
            <w:r>
              <w:t>793</w:t>
            </w:r>
          </w:p>
        </w:tc>
        <w:tc>
          <w:tcPr>
            <w:tcW w:w="1522" w:type="dxa"/>
            <w:vAlign w:val="center"/>
          </w:tcPr>
          <w:p w14:paraId="2EA734D2" w14:textId="77777777" w:rsidR="005D4167" w:rsidRDefault="005D4167" w:rsidP="004D52FC">
            <w:pPr>
              <w:pStyle w:val="Compact"/>
              <w:spacing w:before="0" w:after="0" w:line="360" w:lineRule="auto"/>
              <w:jc w:val="center"/>
            </w:pPr>
            <w:r>
              <w:t>188</w:t>
            </w:r>
          </w:p>
        </w:tc>
        <w:tc>
          <w:tcPr>
            <w:tcW w:w="1080" w:type="dxa"/>
            <w:vAlign w:val="center"/>
          </w:tcPr>
          <w:p w14:paraId="5FA23A2C" w14:textId="77777777" w:rsidR="005D4167" w:rsidRDefault="005D4167" w:rsidP="004D52FC">
            <w:pPr>
              <w:pStyle w:val="Compact"/>
              <w:spacing w:before="0" w:after="0" w:line="360" w:lineRule="auto"/>
              <w:jc w:val="center"/>
            </w:pPr>
            <w:r>
              <w:t>25</w:t>
            </w:r>
          </w:p>
        </w:tc>
      </w:tr>
      <w:tr w:rsidR="005D4167" w14:paraId="79AE6E87" w14:textId="77777777" w:rsidTr="004D52FC">
        <w:tc>
          <w:tcPr>
            <w:tcW w:w="0" w:type="auto"/>
            <w:vAlign w:val="center"/>
          </w:tcPr>
          <w:p w14:paraId="78A0BFE0" w14:textId="77777777" w:rsidR="005D4167" w:rsidRDefault="005D4167" w:rsidP="004D52FC">
            <w:pPr>
              <w:pStyle w:val="Compact"/>
              <w:spacing w:before="0" w:after="0" w:line="360" w:lineRule="auto"/>
              <w:jc w:val="center"/>
            </w:pPr>
            <w:r>
              <w:t>Spring 2021</w:t>
            </w:r>
          </w:p>
        </w:tc>
        <w:tc>
          <w:tcPr>
            <w:tcW w:w="0" w:type="auto"/>
            <w:vAlign w:val="center"/>
          </w:tcPr>
          <w:p w14:paraId="4A1A1483" w14:textId="77777777" w:rsidR="005D4167" w:rsidRDefault="005D4167" w:rsidP="004D52FC">
            <w:pPr>
              <w:pStyle w:val="Compact"/>
              <w:spacing w:before="0" w:after="0" w:line="360" w:lineRule="auto"/>
              <w:jc w:val="center"/>
            </w:pPr>
            <w:r>
              <w:t>105</w:t>
            </w:r>
          </w:p>
        </w:tc>
        <w:tc>
          <w:tcPr>
            <w:tcW w:w="1522" w:type="dxa"/>
            <w:vAlign w:val="center"/>
          </w:tcPr>
          <w:p w14:paraId="6591B443" w14:textId="77777777" w:rsidR="005D4167" w:rsidRDefault="005D4167" w:rsidP="004D52FC">
            <w:pPr>
              <w:pStyle w:val="Compact"/>
              <w:spacing w:before="0" w:after="0" w:line="360" w:lineRule="auto"/>
              <w:jc w:val="center"/>
            </w:pPr>
            <w:r>
              <w:t>105</w:t>
            </w:r>
          </w:p>
        </w:tc>
        <w:tc>
          <w:tcPr>
            <w:tcW w:w="1080" w:type="dxa"/>
            <w:vAlign w:val="center"/>
          </w:tcPr>
          <w:p w14:paraId="21BD63E8" w14:textId="77777777" w:rsidR="005D4167" w:rsidRDefault="005D4167" w:rsidP="004D52FC">
            <w:pPr>
              <w:pStyle w:val="Compact"/>
              <w:spacing w:before="0" w:after="0" w:line="360" w:lineRule="auto"/>
              <w:jc w:val="center"/>
            </w:pPr>
            <w:r>
              <w:t>7</w:t>
            </w:r>
          </w:p>
        </w:tc>
      </w:tr>
      <w:tr w:rsidR="005D4167" w14:paraId="2CFDDC38" w14:textId="77777777" w:rsidTr="004D52FC">
        <w:tc>
          <w:tcPr>
            <w:tcW w:w="0" w:type="auto"/>
            <w:vAlign w:val="center"/>
          </w:tcPr>
          <w:p w14:paraId="4617C573" w14:textId="77777777" w:rsidR="005D4167" w:rsidRDefault="005D4167" w:rsidP="004D52FC">
            <w:pPr>
              <w:pStyle w:val="Compact"/>
              <w:spacing w:before="0" w:after="0" w:line="360" w:lineRule="auto"/>
              <w:jc w:val="center"/>
            </w:pPr>
          </w:p>
        </w:tc>
        <w:tc>
          <w:tcPr>
            <w:tcW w:w="0" w:type="auto"/>
            <w:vAlign w:val="center"/>
          </w:tcPr>
          <w:p w14:paraId="7E58D566" w14:textId="77777777" w:rsidR="005D4167" w:rsidRDefault="005D4167" w:rsidP="004D52FC">
            <w:pPr>
              <w:pStyle w:val="Compact"/>
              <w:spacing w:before="0" w:after="0" w:line="360" w:lineRule="auto"/>
              <w:jc w:val="center"/>
            </w:pPr>
          </w:p>
        </w:tc>
        <w:tc>
          <w:tcPr>
            <w:tcW w:w="1522" w:type="dxa"/>
            <w:vAlign w:val="center"/>
          </w:tcPr>
          <w:p w14:paraId="30FFB6EC" w14:textId="77777777" w:rsidR="005D4167" w:rsidRDefault="005D4167" w:rsidP="004D52FC">
            <w:pPr>
              <w:pStyle w:val="Compact"/>
              <w:spacing w:before="0" w:after="0" w:line="360" w:lineRule="auto"/>
              <w:jc w:val="center"/>
            </w:pPr>
          </w:p>
        </w:tc>
        <w:tc>
          <w:tcPr>
            <w:tcW w:w="1080" w:type="dxa"/>
            <w:vAlign w:val="center"/>
          </w:tcPr>
          <w:p w14:paraId="5D1941CA" w14:textId="77777777" w:rsidR="005D4167" w:rsidRDefault="005D4167" w:rsidP="004D52FC">
            <w:pPr>
              <w:pStyle w:val="Compact"/>
              <w:spacing w:before="0" w:after="0" w:line="360" w:lineRule="auto"/>
              <w:jc w:val="center"/>
            </w:pPr>
          </w:p>
        </w:tc>
      </w:tr>
      <w:tr w:rsidR="005D4167" w14:paraId="0006101A" w14:textId="77777777" w:rsidTr="004D52FC">
        <w:tc>
          <w:tcPr>
            <w:tcW w:w="0" w:type="auto"/>
            <w:tcBorders>
              <w:bottom w:val="single" w:sz="4" w:space="0" w:color="auto"/>
            </w:tcBorders>
            <w:vAlign w:val="center"/>
          </w:tcPr>
          <w:p w14:paraId="33D33A8A" w14:textId="77777777" w:rsidR="005D4167" w:rsidRDefault="005D4167" w:rsidP="004D52FC">
            <w:pPr>
              <w:pStyle w:val="Compact"/>
              <w:spacing w:before="0" w:after="0" w:line="360" w:lineRule="auto"/>
              <w:jc w:val="center"/>
            </w:pPr>
            <w:r>
              <w:t>Total</w:t>
            </w:r>
          </w:p>
        </w:tc>
        <w:tc>
          <w:tcPr>
            <w:tcW w:w="0" w:type="auto"/>
            <w:tcBorders>
              <w:bottom w:val="single" w:sz="4" w:space="0" w:color="auto"/>
            </w:tcBorders>
            <w:vAlign w:val="center"/>
          </w:tcPr>
          <w:p w14:paraId="5520E4A7" w14:textId="77777777" w:rsidR="005D4167" w:rsidRDefault="005D4167"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5D4167" w:rsidRDefault="005D4167"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5D4167" w:rsidRDefault="005D4167"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479" w:name="figures"/>
      <w:bookmarkEnd w:id="162"/>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365A96B7" w:rsidR="00B40F81" w:rsidRDefault="00C7224F">
      <w:pPr>
        <w:pStyle w:val="ImageCaption"/>
      </w:pPr>
      <w:commentRangeStart w:id="480"/>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w:t>
      </w:r>
      <w:del w:id="481" w:author="MHE Blackman" w:date="2022-04-13T10:47:00Z">
        <w:r w:rsidR="00CA7264" w:rsidDel="00A8717B">
          <w:delText>is the median</w:delText>
        </w:r>
      </w:del>
      <w:ins w:id="482" w:author="MHE Blackman" w:date="2022-04-13T10:47:00Z">
        <w:r w:rsidR="00A8717B">
          <w:t xml:space="preserve">shows the consumption </w:t>
        </w:r>
      </w:ins>
      <w:ins w:id="483" w:author="MHE Blackman" w:date="2022-04-13T10:48:00Z">
        <w:r w:rsidR="00A8717B">
          <w:t xml:space="preserve">by </w:t>
        </w:r>
      </w:ins>
      <w:del w:id="484" w:author="MHE Blackman" w:date="2022-04-13T10:46:00Z">
        <w:r w:rsidR="00CA7264" w:rsidDel="00A8717B">
          <w:delText xml:space="preserve"> </w:delText>
        </w:r>
      </w:del>
      <w:r w:rsidR="00CA7264">
        <w:t xml:space="preserve">Northern Pikeminnow </w:t>
      </w:r>
      <w:ins w:id="485" w:author="MHE Blackman" w:date="2022-04-13T10:48:00Z">
        <w:r w:rsidR="00A8717B">
          <w:t xml:space="preserve">when the </w:t>
        </w:r>
      </w:ins>
      <w:r w:rsidR="00CA7264">
        <w:t xml:space="preserve">diet </w:t>
      </w:r>
      <w:del w:id="486" w:author="MHE Blackman" w:date="2022-04-13T10:44:00Z">
        <w:r w:rsidR="00CA7264" w:rsidDel="008A38BE">
          <w:delText xml:space="preserve">scenario, </w:delText>
        </w:r>
      </w:del>
      <w:r w:rsidR="00CA7264">
        <w:t>consist</w:t>
      </w:r>
      <w:del w:id="487" w:author="MHE Blackman" w:date="2022-04-13T10:48:00Z">
        <w:r w:rsidR="00CA7264" w:rsidDel="00A8717B">
          <w:delText>ing</w:delText>
        </w:r>
      </w:del>
      <w:ins w:id="488" w:author="MHE Blackman" w:date="2022-04-13T10:48:00Z">
        <w:r w:rsidR="00A8717B">
          <w:t>s</w:t>
        </w:r>
      </w:ins>
      <w:r w:rsidR="00CA7264">
        <w:t xml:space="preserve"> of 60% fish and the gray area shows the range between </w:t>
      </w:r>
      <w:ins w:id="489" w:author="MHE Blackman" w:date="2022-04-13T10:49:00Z">
        <w:r w:rsidR="00A8717B">
          <w:t>all model runs in the series</w:t>
        </w:r>
      </w:ins>
      <w:ins w:id="490" w:author="MHE Blackman" w:date="2022-04-13T10:50:00Z">
        <w:r w:rsidR="00A8717B">
          <w:t>,</w:t>
        </w:r>
      </w:ins>
      <w:del w:id="491" w:author="MHE Blackman" w:date="2022-04-13T10:49:00Z">
        <w:r w:rsidR="00CA7264" w:rsidDel="00A8717B">
          <w:delText>diet scenarios</w:delText>
        </w:r>
      </w:del>
      <w:r w:rsidR="00CA7264">
        <w:t xml:space="preserve"> </w:t>
      </w:r>
      <w:del w:id="492" w:author="MHE Blackman" w:date="2022-04-13T10:49:00Z">
        <w:r w:rsidR="00CA7264" w:rsidDel="00A8717B">
          <w:delText xml:space="preserve">of </w:delText>
        </w:r>
      </w:del>
      <w:ins w:id="493" w:author="MHE Blackman" w:date="2022-04-13T10:49:00Z">
        <w:r w:rsidR="00A8717B">
          <w:t>from</w:t>
        </w:r>
        <w:r w:rsidR="00A8717B">
          <w:t xml:space="preserve"> </w:t>
        </w:r>
      </w:ins>
      <w:r w:rsidR="00CA7264">
        <w:t xml:space="preserve">30% </w:t>
      </w:r>
      <w:del w:id="494" w:author="MHE Blackman" w:date="2022-04-13T10:50:00Z">
        <w:r w:rsidR="00CA7264" w:rsidDel="00A8717B">
          <w:delText xml:space="preserve">and </w:delText>
        </w:r>
      </w:del>
      <w:ins w:id="495" w:author="MHE Blackman" w:date="2022-04-13T10:50:00Z">
        <w:r w:rsidR="00A8717B">
          <w:t>to</w:t>
        </w:r>
        <w:r w:rsidR="00A8717B">
          <w:t xml:space="preserve"> </w:t>
        </w:r>
      </w:ins>
      <w:r w:rsidR="00CA7264">
        <w:t>90% fish prey. Daily mean water temperatures were summarized from six years of data available from the Shoup gage station.</w:t>
      </w:r>
    </w:p>
    <w:p w14:paraId="7373D72B" w14:textId="52DE2CBF"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w:t>
      </w:r>
      <w:del w:id="496" w:author="MHE Blackman" w:date="2022-04-13T10:53:00Z">
        <w:r w:rsidR="00CA7264" w:rsidDel="0028356F">
          <w:delText xml:space="preserve">The </w:delText>
        </w:r>
      </w:del>
      <w:ins w:id="497" w:author="MHE Blackman" w:date="2022-04-13T10:53:00Z">
        <w:r w:rsidR="0028356F">
          <w:t xml:space="preserve">Diet scenarios </w:t>
        </w:r>
      </w:ins>
      <w:ins w:id="498" w:author="MHE Blackman" w:date="2022-04-13T10:54:00Z">
        <w:r w:rsidR="0028356F">
          <w:t xml:space="preserve">include </w:t>
        </w:r>
        <w:r w:rsidR="0028356F">
          <w:t xml:space="preserve">30%, 50%, and 65% </w:t>
        </w:r>
        <w:r w:rsidR="0028356F">
          <w:t xml:space="preserve"> </w:t>
        </w:r>
      </w:ins>
      <w:del w:id="499" w:author="MHE Blackman" w:date="2022-04-13T10:51:00Z">
        <w:r w:rsidR="00CA7264" w:rsidDel="0028356F">
          <w:delText xml:space="preserve">proportion </w:delText>
        </w:r>
      </w:del>
      <w:del w:id="500" w:author="MHE Blackman" w:date="2022-04-13T10:55:00Z">
        <w:r w:rsidR="00CA7264" w:rsidDel="0028356F">
          <w:delText xml:space="preserve">of </w:delText>
        </w:r>
      </w:del>
      <w:r w:rsidR="00CA7264">
        <w:t>Chinook Salmon in the total fish prey consumed by Northern Pikeminnow</w:t>
      </w:r>
      <w:del w:id="501" w:author="MHE Blackman" w:date="2022-04-13T10:54:00Z">
        <w:r w:rsidR="00CA7264" w:rsidDel="0028356F">
          <w:delText xml:space="preserve"> were evaluated for 30%, 50%, and 65% scenarios</w:delText>
        </w:r>
      </w:del>
      <w:r w:rsidR="00CA7264">
        <w:t>, similar to those reported by Zimmerman and Ward 1999.</w:t>
      </w:r>
      <w:commentRangeEnd w:id="480"/>
      <w:r w:rsidR="003F3D55">
        <w:rPr>
          <w:rStyle w:val="CommentReference"/>
          <w:i w:val="0"/>
        </w:rPr>
        <w:commentReference w:id="480"/>
      </w:r>
    </w:p>
    <w:p w14:paraId="70FEFD48" w14:textId="344D1C9E"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Salmon consumed by Northern Pikeminnow in Deadwater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502"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479"/>
    <w:bookmarkEnd w:id="502"/>
    <w:p w14:paraId="6ED39206" w14:textId="2A07F78D" w:rsidR="00B40F81" w:rsidRDefault="00B40F81"/>
    <w:sectPr w:rsidR="00B40F81" w:rsidSect="0032227E">
      <w:footerReference w:type="default" r:id="rId15"/>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6" w:author="MHE Blackman" w:date="2022-04-13T10:29:00Z" w:initials="TB">
    <w:p w14:paraId="4348006C" w14:textId="77777777" w:rsidR="005D4167" w:rsidRDefault="005D4167" w:rsidP="00F74B13">
      <w:pPr>
        <w:pStyle w:val="CommentText"/>
      </w:pPr>
      <w:r>
        <w:rPr>
          <w:rStyle w:val="CommentReference"/>
        </w:rPr>
        <w:annotationRef/>
      </w:r>
      <w:r>
        <w:t>The total capture column was redundant with table 1 and added confusion. I deleted to keep table specific to lavaged fish only</w:t>
      </w:r>
    </w:p>
  </w:comment>
  <w:comment w:id="480" w:author="MHE Blackman" w:date="2022-04-13T10:35:00Z" w:initials="TB">
    <w:p w14:paraId="4FB7C4FA" w14:textId="77777777" w:rsidR="003F3D55" w:rsidRDefault="003F3D55" w:rsidP="0070271D">
      <w:pPr>
        <w:pStyle w:val="CommentText"/>
      </w:pPr>
      <w:r>
        <w:rPr>
          <w:rStyle w:val="CommentReference"/>
        </w:rPr>
        <w:annotationRef/>
      </w:r>
      <w:r>
        <w:t>It is confusing the way we are referring to diet scenarios as both percent fish and percent chinook. To keep consistent with methods I will refer to the former as the series of model runs and the latter as scenarios.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8006C" w15:done="0"/>
  <w15:commentEx w15:paraId="4FB7C4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4A3" w16cex:dateUtc="2022-04-13T17:29:00Z"/>
  <w16cex:commentExtensible w16cex:durableId="260125FF" w16cex:dateUtc="2022-04-13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8006C" w16cid:durableId="260124A3"/>
  <w16cid:commentId w16cid:paraId="4FB7C4FA" w16cid:durableId="26012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14BD" w14:textId="77777777" w:rsidR="004068E4" w:rsidRDefault="004068E4">
      <w:pPr>
        <w:spacing w:after="0" w:line="240" w:lineRule="auto"/>
      </w:pPr>
      <w:r>
        <w:separator/>
      </w:r>
    </w:p>
  </w:endnote>
  <w:endnote w:type="continuationSeparator" w:id="0">
    <w:p w14:paraId="3F2F31D6" w14:textId="77777777" w:rsidR="004068E4" w:rsidRDefault="00406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6E42F" w14:textId="77777777" w:rsidR="004068E4" w:rsidRDefault="004068E4">
      <w:r>
        <w:separator/>
      </w:r>
    </w:p>
  </w:footnote>
  <w:footnote w:type="continuationSeparator" w:id="0">
    <w:p w14:paraId="2540F2AA" w14:textId="77777777" w:rsidR="004068E4" w:rsidRDefault="00406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E Blackman">
    <w15:presenceInfo w15:providerId="None" w15:userId="MHE Black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136D6"/>
    <w:rsid w:val="0012366B"/>
    <w:rsid w:val="001902E8"/>
    <w:rsid w:val="0020453A"/>
    <w:rsid w:val="002151CE"/>
    <w:rsid w:val="0028356F"/>
    <w:rsid w:val="002D754E"/>
    <w:rsid w:val="00312B16"/>
    <w:rsid w:val="0031349F"/>
    <w:rsid w:val="0032227E"/>
    <w:rsid w:val="00332A00"/>
    <w:rsid w:val="003C25E7"/>
    <w:rsid w:val="003F3D55"/>
    <w:rsid w:val="004068E4"/>
    <w:rsid w:val="00470DA8"/>
    <w:rsid w:val="00477AA9"/>
    <w:rsid w:val="004861F7"/>
    <w:rsid w:val="004A1B9C"/>
    <w:rsid w:val="004D52FC"/>
    <w:rsid w:val="004E06AD"/>
    <w:rsid w:val="00586D63"/>
    <w:rsid w:val="005D4167"/>
    <w:rsid w:val="00604B30"/>
    <w:rsid w:val="00605ACD"/>
    <w:rsid w:val="006D608C"/>
    <w:rsid w:val="00701D3C"/>
    <w:rsid w:val="00711654"/>
    <w:rsid w:val="0074404F"/>
    <w:rsid w:val="00750E6D"/>
    <w:rsid w:val="0079192B"/>
    <w:rsid w:val="007F792F"/>
    <w:rsid w:val="0081368D"/>
    <w:rsid w:val="0084189D"/>
    <w:rsid w:val="00864BBD"/>
    <w:rsid w:val="008A38BE"/>
    <w:rsid w:val="00926B46"/>
    <w:rsid w:val="00942361"/>
    <w:rsid w:val="00972D8E"/>
    <w:rsid w:val="00A03CA4"/>
    <w:rsid w:val="00A85167"/>
    <w:rsid w:val="00A8717B"/>
    <w:rsid w:val="00A93C49"/>
    <w:rsid w:val="00B34152"/>
    <w:rsid w:val="00B40F81"/>
    <w:rsid w:val="00BD370E"/>
    <w:rsid w:val="00BE230A"/>
    <w:rsid w:val="00C107F5"/>
    <w:rsid w:val="00C217D8"/>
    <w:rsid w:val="00C7224F"/>
    <w:rsid w:val="00CA7264"/>
    <w:rsid w:val="00CD029D"/>
    <w:rsid w:val="00CF0434"/>
    <w:rsid w:val="00DD7F75"/>
    <w:rsid w:val="00EC44BC"/>
    <w:rsid w:val="00ED357B"/>
    <w:rsid w:val="00EF28DB"/>
    <w:rsid w:val="00F648BD"/>
    <w:rsid w:val="00FA43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 w:type="character" w:styleId="CommentReference">
    <w:name w:val="annotation reference"/>
    <w:basedOn w:val="DefaultParagraphFont"/>
    <w:semiHidden/>
    <w:unhideWhenUsed/>
    <w:rsid w:val="001902E8"/>
    <w:rPr>
      <w:sz w:val="16"/>
      <w:szCs w:val="16"/>
    </w:rPr>
  </w:style>
  <w:style w:type="paragraph" w:styleId="CommentText">
    <w:name w:val="annotation text"/>
    <w:basedOn w:val="Normal"/>
    <w:link w:val="CommentTextChar"/>
    <w:unhideWhenUsed/>
    <w:rsid w:val="001902E8"/>
    <w:pPr>
      <w:spacing w:line="240" w:lineRule="auto"/>
    </w:pPr>
    <w:rPr>
      <w:sz w:val="20"/>
      <w:szCs w:val="20"/>
    </w:rPr>
  </w:style>
  <w:style w:type="character" w:customStyle="1" w:styleId="CommentTextChar">
    <w:name w:val="Comment Text Char"/>
    <w:basedOn w:val="DefaultParagraphFont"/>
    <w:link w:val="CommentText"/>
    <w:rsid w:val="001902E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902E8"/>
    <w:rPr>
      <w:b/>
      <w:bCs/>
    </w:rPr>
  </w:style>
  <w:style w:type="character" w:customStyle="1" w:styleId="CommentSubjectChar">
    <w:name w:val="Comment Subject Char"/>
    <w:basedOn w:val="CommentTextChar"/>
    <w:link w:val="CommentSubject"/>
    <w:semiHidden/>
    <w:rsid w:val="001902E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74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10508</Words>
  <Characters>59902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MHE Blackman</cp:lastModifiedBy>
  <cp:revision>2</cp:revision>
  <dcterms:created xsi:type="dcterms:W3CDTF">2022-04-13T18:58:00Z</dcterms:created>
  <dcterms:modified xsi:type="dcterms:W3CDTF">2022-04-13T18:58:00Z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