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3EF0" w14:textId="77777777" w:rsidR="00045DD1" w:rsidRDefault="000C0FB7">
      <w:pPr>
        <w:pStyle w:val="Title"/>
      </w:pPr>
      <w:r>
        <w:t xml:space="preserve">Northern Pikeminnow Abundance in </w:t>
      </w:r>
      <w:proofErr w:type="spellStart"/>
      <w:r>
        <w:t>Deadwater</w:t>
      </w:r>
      <w:proofErr w:type="spellEnd"/>
      <w:r>
        <w:t xml:space="preserve"> Slough, Salmon River, Idaho, and Potential Impacts to Local Chinook Salmon Populations</w:t>
      </w:r>
    </w:p>
    <w:p w14:paraId="159461AB" w14:textId="77777777" w:rsidR="00045DD1" w:rsidRDefault="000C0FB7">
      <w:pPr>
        <w:pStyle w:val="Author"/>
      </w:pPr>
      <w:r>
        <w:t>Michael W. Ackerman</w:t>
      </w:r>
      <w:r>
        <w:rPr>
          <w:vertAlign w:val="superscript"/>
        </w:rPr>
        <w:t>1,</w:t>
      </w:r>
      <w:proofErr w:type="gramStart"/>
      <w:r>
        <w:rPr>
          <w:vertAlign w:val="superscript"/>
        </w:rPr>
        <w:t>2,✉</w:t>
      </w:r>
      <w:proofErr w:type="gramEnd"/>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873A6D9" w14:textId="77777777" w:rsidR="00045DD1" w:rsidRDefault="000C0FB7">
      <w:pPr>
        <w:pStyle w:val="Date"/>
      </w:pPr>
      <w:r>
        <w:t xml:space="preserve">07 </w:t>
      </w:r>
      <w:proofErr w:type="gramStart"/>
      <w:r>
        <w:t>April,</w:t>
      </w:r>
      <w:proofErr w:type="gramEnd"/>
      <w:r>
        <w:t xml:space="preserve"> 2022</w:t>
      </w:r>
    </w:p>
    <w:p w14:paraId="07D4C8D9" w14:textId="77777777" w:rsidR="00045DD1" w:rsidRDefault="000C0FB7">
      <w:pPr>
        <w:pStyle w:val="FirstParagraph"/>
      </w:pPr>
      <w:r>
        <w:rPr>
          <w:vertAlign w:val="superscript"/>
        </w:rPr>
        <w:t>1</w:t>
      </w:r>
      <w:r>
        <w:t xml:space="preserve"> Mount Hood Environmental, PO Box 4282, McCall, Idaho, 83638, USA</w:t>
      </w:r>
      <w:r>
        <w:br/>
      </w:r>
      <w:r>
        <w:rPr>
          <w:vertAlign w:val="superscript"/>
        </w:rPr>
        <w:t>2</w:t>
      </w:r>
      <w:r>
        <w:t xml:space="preserve"> </w:t>
      </w:r>
      <w:proofErr w:type="spellStart"/>
      <w:r>
        <w:t>Biomark</w:t>
      </w:r>
      <w:proofErr w:type="spellEnd"/>
      <w:r>
        <w:t>,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0929E39C" w14:textId="77777777" w:rsidR="00045DD1" w:rsidRDefault="000C0FB7">
      <w:pPr>
        <w:pStyle w:val="BodyText"/>
      </w:pPr>
      <w:r>
        <w:rPr>
          <w:vertAlign w:val="superscript"/>
        </w:rPr>
        <w:t>✉</w:t>
      </w:r>
      <w:r>
        <w:t xml:space="preserve"> Correspondence: </w:t>
      </w:r>
      <w:hyperlink r:id="rId7">
        <w:r>
          <w:rPr>
            <w:rStyle w:val="Hyperlink"/>
          </w:rPr>
          <w:t>Michael W. Ackerman &lt;</w:t>
        </w:r>
        <w:hyperlink r:id="rId8">
          <w:r>
            <w:rPr>
              <w:rStyle w:val="Hyperlink"/>
            </w:rPr>
            <w:t>mike.ackerman@mthoodenvironmental.com</w:t>
          </w:r>
        </w:hyperlink>
        <w:r>
          <w:rPr>
            <w:rStyle w:val="Hyperlink"/>
          </w:rPr>
          <w:t>&gt;</w:t>
        </w:r>
      </w:hyperlink>
    </w:p>
    <w:p w14:paraId="270D82AF" w14:textId="77777777" w:rsidR="00045DD1" w:rsidRDefault="000C0FB7">
      <w:pPr>
        <w:pStyle w:val="BodyText"/>
      </w:pPr>
      <w:r>
        <w:t>Keywords: Northern Pikeminnow; Chinook Salmon; predation; mark-recapture; bioenergetics</w:t>
      </w:r>
    </w:p>
    <w:p w14:paraId="4C5B3117" w14:textId="77777777" w:rsidR="00045DD1" w:rsidRDefault="000C0FB7">
      <w:r>
        <w:br w:type="page"/>
      </w:r>
    </w:p>
    <w:p w14:paraId="61771E10" w14:textId="77777777" w:rsidR="00045DD1" w:rsidRDefault="000C0FB7">
      <w:pPr>
        <w:pStyle w:val="Heading2"/>
      </w:pPr>
      <w:bookmarkStart w:id="0" w:name="abstract"/>
      <w:r>
        <w:lastRenderedPageBreak/>
        <w:t>Abstract</w:t>
      </w:r>
    </w:p>
    <w:p w14:paraId="31C93C6E" w14:textId="4992919D" w:rsidR="00045DD1" w:rsidRDefault="000C0FB7">
      <w:pPr>
        <w:pStyle w:val="FirstParagraph"/>
      </w:pPr>
      <w:r>
        <w:t xml:space="preserve">Predation on emigrating juvenile salmonids by piscivorous fishes is a </w:t>
      </w:r>
      <w:proofErr w:type="gramStart"/>
      <w:r>
        <w:t>widely-studied</w:t>
      </w:r>
      <w:proofErr w:type="gramEnd"/>
      <w:r>
        <w:t xml:space="preserve">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w:t>
      </w:r>
      <w:proofErr w:type="gramStart"/>
      <w:r>
        <w:t>river-dwelling</w:t>
      </w:r>
      <w:proofErr w:type="gramEnd"/>
      <w:r>
        <w:t xml:space="preserve"> Northern Pikeminnow and their impacts on salmonid recovery above the reservoir systems. In this study, we examine the abundance of Northern Pikeminnow in a slow-water reach of the Salmon River, Idaho, known as </w:t>
      </w:r>
      <w:proofErr w:type="spellStart"/>
      <w:r>
        <w:t>Deadwater</w:t>
      </w:r>
      <w:proofErr w:type="spellEnd"/>
      <w:r>
        <w:t xml:space="preserve"> Slough, and consider their potential impacts on local Chinook Salmon populations. The </w:t>
      </w:r>
      <w:proofErr w:type="spellStart"/>
      <w:r>
        <w:t>Deadwater</w:t>
      </w:r>
      <w:proofErr w:type="spellEnd"/>
      <w:r>
        <w:t xml:space="preserve"> Slough is within a migration corridor for several Chinook Salmon populations as well as other Endangered Species Act-listings including steelhead and Sockeye Salmon. We estimated the abundance of Northern Pikeminnow in </w:t>
      </w:r>
      <w:proofErr w:type="spellStart"/>
      <w:r>
        <w:t>Deadwater</w:t>
      </w:r>
      <w:proofErr w:type="spellEnd"/>
      <w:r>
        <w:t xml:space="preserve"> Slough, an approximately </w:t>
      </w:r>
      <w:proofErr w:type="gramStart"/>
      <w:r>
        <w:t>1.9 kilometer</w:t>
      </w:r>
      <w:proofErr w:type="gramEnd"/>
      <w:r>
        <w:t xml:space="preserve"> reach of the Salmon River, to be 19,499 in the fall and 10,352 in the spring, corresponding with the peak emigration</w:t>
      </w:r>
      <w:r w:rsidR="00A441ED">
        <w:t xml:space="preserve"> window</w:t>
      </w:r>
      <w:r w:rsidR="00601A03">
        <w:t>s</w:t>
      </w:r>
      <w:r>
        <w:t xml:space="preserve">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w:t>
      </w:r>
      <w:r w:rsidR="007E2D12">
        <w:t xml:space="preserve">After performing </w:t>
      </w:r>
      <w:r>
        <w:t xml:space="preserve">a sensitivity analysis, </w:t>
      </w:r>
      <w:r w:rsidR="007E2D12">
        <w:t xml:space="preserve">we </w:t>
      </w:r>
      <w:r>
        <w:t xml:space="preserve">estimated Northern Pikeminnow predation on juvenile Chinook Salmon was equivalent to 377 (95% CI: 161 - 935) returning adults. Given the relatively small size of the Salmon River, the large densities and potential consumption rates of Northern Pikeminnow in </w:t>
      </w:r>
      <w:proofErr w:type="spellStart"/>
      <w:r>
        <w:t>Deadwater</w:t>
      </w:r>
      <w:proofErr w:type="spellEnd"/>
      <w:r>
        <w:t xml:space="preserve"> Slough suggest predation likely has </w:t>
      </w:r>
      <w:r w:rsidR="00403C67">
        <w:t xml:space="preserve">a </w:t>
      </w:r>
      <w:r>
        <w:t>consequential impact on Chinook Salmon recovery in the Upper Salmon River.</w:t>
      </w:r>
    </w:p>
    <w:p w14:paraId="10202207" w14:textId="77777777" w:rsidR="00045DD1" w:rsidRDefault="000C0FB7">
      <w:pPr>
        <w:pStyle w:val="Heading1"/>
      </w:pPr>
      <w:bookmarkStart w:id="1" w:name="introduction"/>
      <w:bookmarkEnd w:id="0"/>
      <w:r>
        <w:lastRenderedPageBreak/>
        <w:t>Introduction</w:t>
      </w:r>
    </w:p>
    <w:p w14:paraId="3BC626C2" w14:textId="77777777" w:rsidR="00045DD1" w:rsidRDefault="000C0FB7">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xml:space="preserve">.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w:t>
      </w:r>
      <w:proofErr w:type="spellStart"/>
      <w:r>
        <w:t>hydrosystem</w:t>
      </w:r>
      <w:proofErr w:type="spellEnd"/>
      <w:r>
        <w:t xml:space="preserve">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3BC9AD81" w14:textId="61AFEF38" w:rsidR="00045DD1" w:rsidRDefault="000C0FB7">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w:t>
      </w:r>
      <w:proofErr w:type="spellStart"/>
      <w:r>
        <w:t>Beamesderfer</w:t>
      </w:r>
      <w:proofErr w:type="spellEnd"/>
      <w:r>
        <w:t xml:space="preserve">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w:t>
      </w:r>
      <w:proofErr w:type="spellStart"/>
      <w:r>
        <w:t>Venditti</w:t>
      </w:r>
      <w:proofErr w:type="spellEnd"/>
      <w:r>
        <w:t xml:space="preserve">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proofErr w:type="spellStart"/>
      <w:r>
        <w:rPr>
          <w:i/>
          <w:iCs/>
        </w:rPr>
        <w:t>Ptychocheilus</w:t>
      </w:r>
      <w:proofErr w:type="spellEnd"/>
      <w:r>
        <w:rPr>
          <w:i/>
          <w:iCs/>
        </w:rPr>
        <w:t xml:space="preserve"> </w:t>
      </w:r>
      <w:proofErr w:type="spellStart"/>
      <w:r>
        <w:rPr>
          <w:i/>
          <w:iCs/>
        </w:rPr>
        <w:t>oregonsis</w:t>
      </w:r>
      <w:proofErr w:type="spellEnd"/>
      <w:r>
        <w:t>. Northern Pikeminnow tolerate and thrive in relatively warm, slow-water habitats (</w:t>
      </w:r>
      <w:proofErr w:type="spellStart"/>
      <w:r>
        <w:t>Wydoski</w:t>
      </w:r>
      <w:proofErr w:type="spellEnd"/>
      <w:r>
        <w:t xml:space="preserve"> and Whitney 2003) and </w:t>
      </w:r>
      <w:r w:rsidR="00DE6E50">
        <w:t>thus</w:t>
      </w:r>
      <w:r>
        <w:t xml:space="preserve"> have benefited from dams on the Columbia River, becoming abundant predators of salmonid outmigrants (</w:t>
      </w:r>
      <w:proofErr w:type="spellStart"/>
      <w:r>
        <w:t>Knutsen</w:t>
      </w:r>
      <w:proofErr w:type="spellEnd"/>
      <w:r>
        <w:t xml:space="preserve"> and Ward 1999). Northern Pikeminnow are estimated to consume ~8% (16.4 million) of the approximately 200 million juvenile salmonids emigrating through the lower Snake and Columbia Rivers, annually (</w:t>
      </w:r>
      <w:proofErr w:type="spellStart"/>
      <w:r>
        <w:t>Beamesderfer</w:t>
      </w:r>
      <w:proofErr w:type="spellEnd"/>
      <w:r>
        <w:t xml:space="preserve"> et al. 1996).</w:t>
      </w:r>
    </w:p>
    <w:p w14:paraId="4311FD36" w14:textId="77777777" w:rsidR="00045DD1" w:rsidRDefault="000C0FB7">
      <w:pPr>
        <w:pStyle w:val="BodyText"/>
      </w:pPr>
      <w:r>
        <w:t>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w:t>
      </w:r>
      <w:proofErr w:type="spellStart"/>
      <w:r>
        <w:t>Rubenson</w:t>
      </w:r>
      <w:proofErr w:type="spellEnd"/>
      <w:r>
        <w:t xml:space="preserve"> et al. 2020). Upstream habitats containing slower water velocities and other attributes that support piscivorous predators may overlap with essential habitat for some salmonid species and life stages. One such example is </w:t>
      </w:r>
      <w:proofErr w:type="spellStart"/>
      <w:r>
        <w:t>Deadwater</w:t>
      </w:r>
      <w:proofErr w:type="spellEnd"/>
      <w:r>
        <w:t xml:space="preserve"> Slough, an approximately 1.9 km long reach of unnaturally slow and deep water in the Salmon River, Idaho. The </w:t>
      </w:r>
      <w:proofErr w:type="spellStart"/>
      <w:r>
        <w:t>Deadwater</w:t>
      </w:r>
      <w:proofErr w:type="spellEnd"/>
      <w:r>
        <w:t xml:space="preserve"> Slough is within a section of the Salmon River containing historically important 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 xml:space="preserve">Micropterus </w:t>
      </w:r>
      <w:proofErr w:type="spellStart"/>
      <w:r>
        <w:rPr>
          <w:i/>
          <w:iCs/>
        </w:rPr>
        <w:t>dolomieu</w:t>
      </w:r>
      <w:proofErr w:type="spellEnd"/>
      <w:r>
        <w:t>, that are potential sources of mortality for rearing and migrating salmonids.</w:t>
      </w:r>
    </w:p>
    <w:p w14:paraId="242BE82C" w14:textId="77777777" w:rsidR="00045DD1" w:rsidRDefault="000C0FB7">
      <w:pPr>
        <w:pStyle w:val="BodyText"/>
      </w:pPr>
      <w:r>
        <w:lastRenderedPageBreak/>
        <w:t xml:space="preserve">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w:t>
      </w:r>
      <w:proofErr w:type="spellStart"/>
      <w:r>
        <w:t>Deadwater</w:t>
      </w:r>
      <w:proofErr w:type="spellEnd"/>
      <w:r>
        <w:t xml:space="preserve">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43769482" w14:textId="352A4214" w:rsidR="00045DD1" w:rsidRDefault="000C0FB7">
      <w:pPr>
        <w:pStyle w:val="BodyText"/>
      </w:pPr>
      <w:r>
        <w:t xml:space="preserve">Chinook Salmon in the Upper Salmon River are stream-type and exhibit two distinct migration tactics; downstream rearing (DSR) and natal reach rearing (NRR) (Copeland et al. 2014). The DSR migrants leave their natal area as </w:t>
      </w:r>
      <w:proofErr w:type="spellStart"/>
      <w:r>
        <w:t>subyearlings</w:t>
      </w:r>
      <w:proofErr w:type="spellEnd"/>
      <w:r>
        <w:t xml:space="preserve">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w:t>
      </w:r>
      <w:proofErr w:type="spellStart"/>
      <w:r>
        <w:t>Deadwater</w:t>
      </w:r>
      <w:proofErr w:type="spellEnd"/>
      <w:r>
        <w:t xml:space="preserve"> Slough represents an important habitat for Chinook Salmon in the Upper Salmon River as it supports rearing and migration of juveniles from all </w:t>
      </w:r>
      <w:r w:rsidR="0078583F">
        <w:t xml:space="preserve">upstream </w:t>
      </w:r>
      <w:r>
        <w:t>populations including fall DSR and spring NRR migrants.</w:t>
      </w:r>
    </w:p>
    <w:p w14:paraId="372C25BB" w14:textId="77777777" w:rsidR="00045DD1" w:rsidRDefault="000C0FB7">
      <w:pPr>
        <w:pStyle w:val="BodyText"/>
      </w:pPr>
      <w:r>
        <w:t xml:space="preserve">Recent studies have examined the downstream movement, distribution, and apparent survival (hereafter ‘survival’) of juvenile salmonid emigrants through the Salmon River, including the </w:t>
      </w:r>
      <w:proofErr w:type="spellStart"/>
      <w:r>
        <w:t>Deadwater</w:t>
      </w:r>
      <w:proofErr w:type="spellEnd"/>
      <w:r>
        <w:t xml:space="preserve"> Slough reach. Sockeye Salmon migrating through the mainstem Salmon River during </w:t>
      </w:r>
      <w:r>
        <w:lastRenderedPageBreak/>
        <w:t xml:space="preserve">spring were estimated to have 32% lower survival in the </w:t>
      </w:r>
      <w:proofErr w:type="spellStart"/>
      <w:r>
        <w:t>Deadwater</w:t>
      </w:r>
      <w:proofErr w:type="spellEnd"/>
      <w:r>
        <w:t xml:space="preserve"> Slough reach compared to directly adjacent reaches (Axel et al. 2015). Similarly, emigrating DSR Chinook Salmon had an approximate 10% reduction in transition probability through the </w:t>
      </w:r>
      <w:proofErr w:type="spellStart"/>
      <w:r>
        <w:t>Deadwater</w:t>
      </w:r>
      <w:proofErr w:type="spellEnd"/>
      <w:r>
        <w:t xml:space="preserve"> Slough compared to surrounding reaches during fall and early winter months (Ackerman et al. 2018; Porter et al. 2019). Low survival was attributed to lack of fish cover and low-velocity water delaying movement rates, thereby increasing predation risk.</w:t>
      </w:r>
    </w:p>
    <w:p w14:paraId="33B03CFE" w14:textId="2CDD1C4B" w:rsidR="00045DD1" w:rsidRDefault="000C0FB7">
      <w:pPr>
        <w:pStyle w:val="BodyText"/>
      </w:pPr>
      <w:r>
        <w:t xml:space="preserve">In this study, we estimated the abundance of Northern Pikeminnow in the </w:t>
      </w:r>
      <w:proofErr w:type="spellStart"/>
      <w:r>
        <w:t>Deadwater</w:t>
      </w:r>
      <w:proofErr w:type="spellEnd"/>
      <w:r>
        <w:t xml:space="preserve"> Slough and evaluated potential impacts to juvenile salmon emigrants, focusing on DSR and NRR Chinook Salmon. We hypothesize</w:t>
      </w:r>
      <w:r w:rsidR="00E06389">
        <w:t>d</w:t>
      </w:r>
      <w:r>
        <w:t xml:space="preserve"> that high densities of piscivorous predators in the </w:t>
      </w:r>
      <w:proofErr w:type="spellStart"/>
      <w:r>
        <w:t>Deadwater</w:t>
      </w:r>
      <w:proofErr w:type="spellEnd"/>
      <w:r>
        <w:t xml:space="preserve"> Slough </w:t>
      </w:r>
      <w:r w:rsidR="00E06389">
        <w:t xml:space="preserve">might </w:t>
      </w:r>
      <w:r>
        <w:t>explain the reduced survival observed for juvenile Chinook Salmon. To test this, our objectives were four-fold:</w:t>
      </w:r>
    </w:p>
    <w:p w14:paraId="0B20AFBF" w14:textId="77777777" w:rsidR="00045DD1" w:rsidRDefault="000C0FB7">
      <w:pPr>
        <w:pStyle w:val="Compact"/>
        <w:numPr>
          <w:ilvl w:val="0"/>
          <w:numId w:val="15"/>
        </w:numPr>
      </w:pPr>
      <w:r>
        <w:t xml:space="preserve">Estimate the abundance of Northern Pikeminnow in the </w:t>
      </w:r>
      <w:proofErr w:type="spellStart"/>
      <w:r>
        <w:t>Deadwater</w:t>
      </w:r>
      <w:proofErr w:type="spellEnd"/>
      <w:r>
        <w:t xml:space="preserve"> Slough during the peaks of fall DSR and spring NRR juvenile </w:t>
      </w:r>
      <w:proofErr w:type="gramStart"/>
      <w:r>
        <w:t>emigrations;</w:t>
      </w:r>
      <w:proofErr w:type="gramEnd"/>
    </w:p>
    <w:p w14:paraId="0002F334" w14:textId="77777777" w:rsidR="00045DD1" w:rsidRDefault="000C0FB7">
      <w:pPr>
        <w:pStyle w:val="Compact"/>
        <w:numPr>
          <w:ilvl w:val="0"/>
          <w:numId w:val="15"/>
        </w:numPr>
      </w:pPr>
      <w:r>
        <w:t xml:space="preserve">Document predation on juvenile Chinook Salmon during the DSR and NRR emigration periods using gastric </w:t>
      </w:r>
      <w:proofErr w:type="gramStart"/>
      <w:r>
        <w:t>lavage;</w:t>
      </w:r>
      <w:proofErr w:type="gramEnd"/>
    </w:p>
    <w:p w14:paraId="0C38C9F1" w14:textId="77777777" w:rsidR="00045DD1" w:rsidRDefault="000C0FB7">
      <w:pPr>
        <w:pStyle w:val="Compact"/>
        <w:numPr>
          <w:ilvl w:val="0"/>
          <w:numId w:val="15"/>
        </w:numPr>
      </w:pPr>
      <w:r>
        <w:t xml:space="preserve">Use an established bioenergetics approach to estimate consumption potential (grams) of the Northern Pikeminnow population on DSR and NRR Chinook Salmon emigrants at </w:t>
      </w:r>
      <w:proofErr w:type="spellStart"/>
      <w:r>
        <w:t>Deadwater</w:t>
      </w:r>
      <w:proofErr w:type="spellEnd"/>
      <w:r>
        <w:t xml:space="preserve"> </w:t>
      </w:r>
      <w:proofErr w:type="gramStart"/>
      <w:r>
        <w:t>Slough;</w:t>
      </w:r>
      <w:proofErr w:type="gramEnd"/>
    </w:p>
    <w:p w14:paraId="79A7D0EE" w14:textId="77777777" w:rsidR="00045DD1" w:rsidRDefault="000C0FB7">
      <w:pPr>
        <w:pStyle w:val="Compact"/>
        <w:numPr>
          <w:ilvl w:val="0"/>
          <w:numId w:val="15"/>
        </w:numPr>
      </w:pPr>
      <w:r>
        <w:t xml:space="preserve">Estimate how consumption of juvenile Chinook Salmon emigrants at </w:t>
      </w:r>
      <w:proofErr w:type="spellStart"/>
      <w:r>
        <w:t>Deadwater</w:t>
      </w:r>
      <w:proofErr w:type="spellEnd"/>
      <w:r>
        <w:t xml:space="preserve"> Slough by Northern Pikeminnow may impact adult returns to the Upper Salmon River.</w:t>
      </w:r>
    </w:p>
    <w:p w14:paraId="360732D8" w14:textId="77777777" w:rsidR="00045DD1" w:rsidRDefault="000C0FB7">
      <w:pPr>
        <w:pStyle w:val="Heading1"/>
      </w:pPr>
      <w:bookmarkStart w:id="2" w:name="methods"/>
      <w:bookmarkEnd w:id="1"/>
      <w:r>
        <w:lastRenderedPageBreak/>
        <w:t>Methods</w:t>
      </w:r>
    </w:p>
    <w:p w14:paraId="4D365711" w14:textId="77777777" w:rsidR="00045DD1" w:rsidRDefault="000C0FB7">
      <w:pPr>
        <w:pStyle w:val="Heading2"/>
      </w:pPr>
      <w:bookmarkStart w:id="3" w:name="study-site"/>
      <w:r>
        <w:t>Study Site</w:t>
      </w:r>
    </w:p>
    <w:p w14:paraId="38B715C5" w14:textId="77777777" w:rsidR="00045DD1" w:rsidRDefault="000C0FB7">
      <w:pPr>
        <w:pStyle w:val="FirstParagraph"/>
      </w:pPr>
      <w:r>
        <w:t xml:space="preserve">The </w:t>
      </w:r>
      <w:proofErr w:type="spellStart"/>
      <w:r>
        <w:t>Deadwater</w:t>
      </w:r>
      <w:proofErr w:type="spellEnd"/>
      <w:r>
        <w:t xml:space="preserve"> Slough is an approximately 1.9 km section of the mainstem Salmon River located roughly 6 river kilometers (</w:t>
      </w:r>
      <w:proofErr w:type="spellStart"/>
      <w:r>
        <w:t>rkm</w:t>
      </w:r>
      <w:proofErr w:type="spellEnd"/>
      <w:r>
        <w:t xml:space="preserve">)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w:t>
      </w:r>
      <w:proofErr w:type="spellStart"/>
      <w:r>
        <w:t>Deadwater</w:t>
      </w:r>
      <w:proofErr w:type="spellEnd"/>
      <w:r>
        <w:t xml:space="preserve"> Slough. Although the origin and timing of the alluvial fan and </w:t>
      </w:r>
      <w:proofErr w:type="spellStart"/>
      <w:r>
        <w:t>Deadwater</w:t>
      </w:r>
      <w:proofErr w:type="spellEnd"/>
      <w:r>
        <w:t xml:space="preserve"> Slough is somewhat ambiguous (</w:t>
      </w:r>
      <w:proofErr w:type="spellStart"/>
      <w:r>
        <w:t>Reichmuth</w:t>
      </w:r>
      <w:proofErr w:type="spellEnd"/>
      <w:r>
        <w:t xml:space="preserve">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62CB044D" w14:textId="77777777" w:rsidR="00045DD1" w:rsidRDefault="000C0FB7">
      <w:pPr>
        <w:pStyle w:val="Heading2"/>
      </w:pPr>
      <w:bookmarkStart w:id="4" w:name="northern-pikeminnow-demographics"/>
      <w:bookmarkEnd w:id="3"/>
      <w:r>
        <w:t>Northern Pikeminnow Demographics</w:t>
      </w:r>
    </w:p>
    <w:p w14:paraId="2170E0BB" w14:textId="77777777" w:rsidR="00045DD1" w:rsidRDefault="000C0FB7">
      <w:pPr>
        <w:pStyle w:val="FirstParagraph"/>
      </w:pPr>
      <w:r>
        <w:t xml:space="preserve">We estimated the population size of piscine predators in the </w:t>
      </w:r>
      <w:proofErr w:type="spellStart"/>
      <w:r>
        <w:t>Deadwater</w:t>
      </w:r>
      <w:proofErr w:type="spellEnd"/>
      <w:r>
        <w:t xml:space="preserve"> Slough using a mark-recapture survey design and a catch per unit effort (CPUE) approach. Predators were sampled near the peaks of the fall DSR and spring NRR emigrations. During our initial survey in 2019, Northern Pikeminnow were the most prevalent piscine predator in </w:t>
      </w:r>
      <w:proofErr w:type="spellStart"/>
      <w:r>
        <w:t>Deadwater</w:t>
      </w:r>
      <w:proofErr w:type="spellEnd"/>
      <w:r>
        <w:t xml:space="preserve">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026A28D9" w14:textId="77777777" w:rsidR="00045DD1" w:rsidRDefault="000C0FB7">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14:paraId="3DADC82D" w14:textId="77777777" w:rsidR="00045DD1" w:rsidRDefault="000C0FB7">
      <w:pPr>
        <w:pStyle w:val="BodyText"/>
      </w:pPr>
      <w:r>
        <w:t xml:space="preserve">Our study relied heavily on volunteer anglers who were permitted to fish anywhere within </w:t>
      </w:r>
      <w:proofErr w:type="spellStart"/>
      <w:r>
        <w:t>Deadwater</w:t>
      </w:r>
      <w:proofErr w:type="spellEnd"/>
      <w:r>
        <w:t xml:space="preserve"> Slough. Each survey day, anglers boated or hiked their catch (periodically or upon filling a </w:t>
      </w:r>
      <w:proofErr w:type="spellStart"/>
      <w:r>
        <w:t>livewell</w:t>
      </w:r>
      <w:proofErr w:type="spellEnd"/>
      <w:r>
        <w:t xml:space="preserve">)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w:t>
      </w:r>
      <w:proofErr w:type="spellStart"/>
      <w:r>
        <w:t>Deadwater</w:t>
      </w:r>
      <w:proofErr w:type="spellEnd"/>
      <w:r>
        <w:t xml:space="preserve">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4EE53ACB" w14:textId="77777777" w:rsidR="00045DD1" w:rsidRDefault="000C0FB7">
      <w:pPr>
        <w:pStyle w:val="BodyText"/>
      </w:pPr>
      <w:r>
        <w:t xml:space="preserve">Two types of mark-recapture estimators were used to explore variation in abundance estimates: a single census and a multiple census estimator. For the single census estimator, we treated the </w:t>
      </w:r>
      <w:r>
        <w:lastRenderedPageBreak/>
        <w:t>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4B0D636C" w14:textId="77777777" w:rsidR="00045DD1" w:rsidRDefault="00FE233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5BAC12BB" w14:textId="77777777" w:rsidR="00045DD1" w:rsidRDefault="000C0FB7">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73576A5F" w14:textId="77777777" w:rsidR="00045DD1" w:rsidRDefault="00FE233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7B98A190" w14:textId="77777777" w:rsidR="00045DD1" w:rsidRDefault="000C0FB7">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297B169D" w14:textId="77777777" w:rsidR="00045DD1" w:rsidRDefault="000C0FB7">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“delayed-mixing” Schnabel estimator that assumed fish marked and released on a given survey day were not available for recapture for 48 hours. The delayed-mixing Schnabel estimator is given by:</w:t>
      </w:r>
    </w:p>
    <w:p w14:paraId="721F3DE7" w14:textId="77777777" w:rsidR="00045DD1" w:rsidRDefault="00FE2331">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3396C1F4" w14:textId="77777777" w:rsidR="00045DD1" w:rsidRDefault="000C0FB7">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399B6B02" w14:textId="77777777" w:rsidR="00045DD1" w:rsidRDefault="000C0FB7">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1A64FC80" w14:textId="77777777" w:rsidR="00045DD1" w:rsidRDefault="00FE233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2F378CFF" w14:textId="77777777" w:rsidR="00045DD1" w:rsidRDefault="000C0FB7">
      <w:pPr>
        <w:pStyle w:val="FirstParagraph"/>
      </w:pPr>
      <w:r>
        <w:t xml:space="preserve">This approach assumes equal capture probabilities for fall and spring surveys. Fall and spring population estimates were converted into linear and areal densities by dividing by the length and area of </w:t>
      </w:r>
      <w:proofErr w:type="spellStart"/>
      <w:r>
        <w:t>Deadwater</w:t>
      </w:r>
      <w:proofErr w:type="spellEnd"/>
      <w:r>
        <w:t xml:space="preserve"> Slough, respectively. Length and area were measured in QGIS software (QGIS Development Team 2022) and using drone-generated </w:t>
      </w:r>
      <w:proofErr w:type="spellStart"/>
      <w:r>
        <w:t>orthoimagery</w:t>
      </w:r>
      <w:proofErr w:type="spellEnd"/>
      <w:r>
        <w:t>.</w:t>
      </w:r>
    </w:p>
    <w:p w14:paraId="0128EBF5" w14:textId="77777777" w:rsidR="00045DD1" w:rsidRDefault="000C0FB7">
      <w:pPr>
        <w:pStyle w:val="BodyText"/>
      </w:pPr>
      <w:r>
        <w:t xml:space="preserve">Anglers reported that Northern Pikeminnow in </w:t>
      </w:r>
      <w:proofErr w:type="spellStart"/>
      <w:r>
        <w:t>Deadwater</w:t>
      </w:r>
      <w:proofErr w:type="spellEnd"/>
      <w:r>
        <w:t xml:space="preserve"> Slough were large-bodied. To describe the population size structure, we calculated the proportional stock density (PSD) for Northern Pikeminnow in </w:t>
      </w:r>
      <w:proofErr w:type="spellStart"/>
      <w:r>
        <w:t>Deadwater</w:t>
      </w:r>
      <w:proofErr w:type="spellEnd"/>
      <w:r>
        <w:t xml:space="preserve"> Slough. PSD is the percentage of all fish that meet criteria for “quality-length” (larger) individuals and “stock-length” individuals:</w:t>
      </w:r>
    </w:p>
    <w:p w14:paraId="19F0B6E6" w14:textId="77777777" w:rsidR="00045DD1" w:rsidRDefault="000C0FB7">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42A5656E" w14:textId="77777777" w:rsidR="00045DD1" w:rsidRDefault="000C0FB7">
      <w:pPr>
        <w:pStyle w:val="FirstParagraph"/>
      </w:pPr>
      <w:r>
        <w:lastRenderedPageBreak/>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w:t>
      </w:r>
      <w:proofErr w:type="gramStart"/>
      <w:r>
        <w:t>length.</w:t>
      </w:r>
      <w:proofErr w:type="gramEnd"/>
      <w:r>
        <w:t xml:space="preserve"> For Northern Pikeminnow in Deadwater Slough, we used 380 mm TL for quality-length and 250 mm TL for stock-length (</w:t>
      </w:r>
      <w:proofErr w:type="spellStart"/>
      <w:r>
        <w:t>Winther</w:t>
      </w:r>
      <w:proofErr w:type="spellEnd"/>
      <w:r>
        <w:t xml:space="preserve"> et al. 2020).</w:t>
      </w:r>
    </w:p>
    <w:p w14:paraId="5E310410" w14:textId="77777777" w:rsidR="00045DD1" w:rsidRDefault="000C0FB7">
      <w:pPr>
        <w:pStyle w:val="Heading2"/>
      </w:pPr>
      <w:bookmarkStart w:id="5" w:name="stomach-contents"/>
      <w:bookmarkEnd w:id="4"/>
      <w:r>
        <w:t>Stomach Contents</w:t>
      </w:r>
    </w:p>
    <w:p w14:paraId="1975CCE8" w14:textId="77777777" w:rsidR="00045DD1" w:rsidRDefault="000C0FB7">
      <w:pPr>
        <w:pStyle w:val="FirstParagraph"/>
      </w:pPr>
      <w:r>
        <w:t xml:space="preserve">Gastric lavage (Foster 1977) was used to examine the stomach contents of Northern Pikeminnow for the presence of juvenile Chinook Salmon and other fishes occupying </w:t>
      </w:r>
      <w:proofErr w:type="spellStart"/>
      <w:r>
        <w:t>Deadwater</w:t>
      </w:r>
      <w:proofErr w:type="spellEnd"/>
      <w:r>
        <w:t xml:space="preserve"> Slough. Immediately following lavage, stomach contents of individuals were preserved with 99% isopropyl alcohol in whirl-</w:t>
      </w:r>
      <w:proofErr w:type="spellStart"/>
      <w:r>
        <w:t>paks</w:t>
      </w:r>
      <w:proofErr w:type="spellEnd"/>
      <w:r>
        <w:t xml:space="preserve">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w:t>
      </w:r>
    </w:p>
    <w:p w14:paraId="574293C2" w14:textId="77777777" w:rsidR="00045DD1" w:rsidRDefault="000C0FB7">
      <w:pPr>
        <w:pStyle w:val="Heading2"/>
      </w:pPr>
      <w:bookmarkStart w:id="6" w:name="fish-consumption-potential"/>
      <w:bookmarkEnd w:id="5"/>
      <w:r>
        <w:t>Fish Consumption Potential</w:t>
      </w:r>
    </w:p>
    <w:p w14:paraId="302B4B26" w14:textId="77777777" w:rsidR="00045DD1" w:rsidRDefault="000C0FB7">
      <w:pPr>
        <w:pStyle w:val="FirstParagraph"/>
      </w:pPr>
      <w:r>
        <w:t xml:space="preserve">To estimate the total consumption potential of Northern Pikeminnow in </w:t>
      </w:r>
      <w:proofErr w:type="spellStart"/>
      <w:r>
        <w:t>Deadwater</w:t>
      </w:r>
      <w:proofErr w:type="spellEnd"/>
      <w:r>
        <w:t xml:space="preserve"> Slough during the peaks of fall DSR and spring NRR emigrations, we used the Fish Bioenergetics v4.0 application developed by </w:t>
      </w:r>
      <w:proofErr w:type="spellStart"/>
      <w:r>
        <w:t>Deslauriers</w:t>
      </w:r>
      <w:proofErr w:type="spellEnd"/>
      <w:r>
        <w:t xml:space="preserve">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w:t>
      </w:r>
      <w:r>
        <w:lastRenderedPageBreak/>
        <w:t>juveniles from the Lemhi River, the largest Chinook Salmon population in the Upper Salmon River.</w:t>
      </w:r>
    </w:p>
    <w:p w14:paraId="07EECA33" w14:textId="77777777" w:rsidR="00045DD1" w:rsidRDefault="000C0FB7">
      <w:pPr>
        <w:pStyle w:val="BodyText"/>
      </w:pPr>
      <w:r>
        <w:t>Predator energy density for Northern Pikeminnow was fixed at 6,703 Joules (J)/g (</w:t>
      </w:r>
      <w:proofErr w:type="spellStart"/>
      <w:r>
        <w:t>Deslauriers</w:t>
      </w:r>
      <w:proofErr w:type="spellEnd"/>
      <w:r>
        <w:t xml:space="preserve"> et al. 2017). Prey energy densities were fixed at 3,000 J/g for invertebrates and 21,500 J/g for juvenile Chinook Salmon (Moss et al. 2016). Because we were unable to differentiate juvenile Chinook Salmon from other fish prey, we assume all fish prey have the same energy densities as juvenile Chinook Salmon. The average TL of Northern Pikeminnow caught in </w:t>
      </w:r>
      <w:proofErr w:type="spellStart"/>
      <w:r>
        <w:t>Deadwater</w:t>
      </w:r>
      <w:proofErr w:type="spellEnd"/>
      <w:r>
        <w:t xml:space="preserve"> Slough during our study was converted to fork length (FL) and then to weight (grams) using a weight-length formula from Parker et al. (1995).</w:t>
      </w:r>
    </w:p>
    <w:p w14:paraId="6ECFAE63" w14:textId="77777777" w:rsidR="00045DD1" w:rsidRDefault="000C0FB7">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061FE15" w14:textId="77777777" w:rsidR="00045DD1" w:rsidRDefault="000C0FB7">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w:t>
      </w:r>
      <w:proofErr w:type="gramStart"/>
      <w:r>
        <w:t>2013</w:t>
      </w:r>
      <w:proofErr w:type="gramEnd"/>
      <w:r>
        <w:t xml:space="preserve"> and June 14, 2021 from USGS gage station 13307000, approximately 22 </w:t>
      </w:r>
      <w:proofErr w:type="spellStart"/>
      <w:r>
        <w:t>rkm</w:t>
      </w:r>
      <w:proofErr w:type="spellEnd"/>
      <w:r>
        <w:t xml:space="preserve"> downstream of </w:t>
      </w:r>
      <w:proofErr w:type="spellStart"/>
      <w:r>
        <w:t>Deadwater</w:t>
      </w:r>
      <w:proofErr w:type="spellEnd"/>
      <w:r>
        <w:t xml:space="preserve"> Slough.</w:t>
      </w:r>
    </w:p>
    <w:p w14:paraId="3A5D37AF" w14:textId="77777777" w:rsidR="00045DD1" w:rsidRDefault="000C0FB7">
      <w:pPr>
        <w:pStyle w:val="BodyText"/>
      </w:pPr>
      <w:r>
        <w:t xml:space="preserve">The proportion of fish in the Northern Pikeminnow’s diet relative to non-fish prey items is unknown in </w:t>
      </w:r>
      <w:proofErr w:type="spellStart"/>
      <w:r>
        <w:t>Deadwater</w:t>
      </w:r>
      <w:proofErr w:type="spellEnd"/>
      <w:r>
        <w:t xml:space="preserve">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w:t>
      </w:r>
      <w:proofErr w:type="spellStart"/>
      <w:r>
        <w:t>Dauble</w:t>
      </w:r>
      <w:proofErr w:type="spellEnd"/>
      <w:r>
        <w:t xml:space="preserve"> (2001)) that suggest fish are the majority of Northern Pikeminnow prey by volume. A model run was conducted for each </w:t>
      </w:r>
      <w:r>
        <w:lastRenderedPageBreak/>
        <w:t xml:space="preserve">combination of diet scenario and season, resulting in fourteen estimates of the total grams of fish consumed by an individual Northern Pikeminnow. To estimate the total biomass of fish consumed by Northern Pikeminnow in </w:t>
      </w:r>
      <w:proofErr w:type="spellStart"/>
      <w:r>
        <w:t>Deadwater</w:t>
      </w:r>
      <w:proofErr w:type="spellEnd"/>
      <w:r>
        <w:t xml:space="preserve"> Slough, we multiplied the grams of fish consumed by an individual Northern Pikeminnow by the estimated Northern Pikeminnow population sizes during fall and spring.</w:t>
      </w:r>
    </w:p>
    <w:p w14:paraId="252DF610" w14:textId="77777777" w:rsidR="00045DD1" w:rsidRDefault="000C0FB7">
      <w:pPr>
        <w:pStyle w:val="Heading2"/>
      </w:pPr>
      <w:bookmarkStart w:id="7" w:name="impacts-to-chinook-salmon-populations"/>
      <w:bookmarkEnd w:id="6"/>
      <w:r>
        <w:t>Impacts to Chinook Salmon Populations</w:t>
      </w:r>
    </w:p>
    <w:p w14:paraId="6F459435" w14:textId="77777777" w:rsidR="00045DD1" w:rsidRDefault="000C0FB7">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w:t>
      </w:r>
      <w:proofErr w:type="gramStart"/>
      <w:r>
        <w:t>similar to</w:t>
      </w:r>
      <w:proofErr w:type="gramEnd"/>
      <w:r>
        <w:t xml:space="preserve"> Zimmerman and Ward (1999),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5B53B1A2" w14:textId="77777777" w:rsidR="00045DD1" w:rsidRDefault="000C0FB7">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w:t>
      </w:r>
      <w:r>
        <w:lastRenderedPageBreak/>
        <w:t xml:space="preserve">captured at seven rotary screw traps upstream of </w:t>
      </w:r>
      <w:proofErr w:type="spellStart"/>
      <w:r>
        <w:t>Deadwater</w:t>
      </w:r>
      <w:proofErr w:type="spellEnd"/>
      <w:r>
        <w:t xml:space="preserve"> Slough during the fall and spring periods. Although the primary impact to Chinook Salmon in </w:t>
      </w:r>
      <w:proofErr w:type="spellStart"/>
      <w:r>
        <w:t>Deadwater</w:t>
      </w:r>
      <w:proofErr w:type="spellEnd"/>
      <w:r>
        <w:t xml:space="preserve">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w:t>
      </w:r>
      <w:proofErr w:type="spellStart"/>
      <w:r>
        <w:t>Deadwater</w:t>
      </w:r>
      <w:proofErr w:type="spellEnd"/>
      <w:r>
        <w:t xml:space="preserve"> Slough. To accomplish this, we multiplied the estimated total juvenile Chinook Salmon consumed by the median Granite-to-Granite smolt-to-adult return rate (SAR) of 0.00614 (SD = 0.00051) from McCann et al. (2019) for Chinook Salmon in the Upper Salmon River.</w:t>
      </w:r>
    </w:p>
    <w:p w14:paraId="34D281C6" w14:textId="77777777" w:rsidR="00045DD1" w:rsidRDefault="000C0FB7">
      <w:pPr>
        <w:pStyle w:val="BodyText"/>
      </w:pPr>
      <w:r>
        <w:t xml:space="preserve">All data and code for the analyses presented here can be found in a GitHub repository at </w:t>
      </w:r>
      <w:commentRangeStart w:id="8"/>
      <w:proofErr w:type="spellStart"/>
      <w:r>
        <w:rPr>
          <w:b/>
          <w:bCs/>
          <w:i/>
          <w:iCs/>
        </w:rPr>
        <w:t>zenodo</w:t>
      </w:r>
      <w:proofErr w:type="spellEnd"/>
      <w:r>
        <w:rPr>
          <w:b/>
          <w:bCs/>
          <w:i/>
          <w:iCs/>
        </w:rPr>
        <w:t xml:space="preserve"> DOI</w:t>
      </w:r>
      <w:commentRangeEnd w:id="8"/>
      <w:r w:rsidR="00092F03">
        <w:rPr>
          <w:rStyle w:val="CommentReference"/>
        </w:rPr>
        <w:commentReference w:id="8"/>
      </w:r>
      <w:r>
        <w:t>.</w:t>
      </w:r>
    </w:p>
    <w:p w14:paraId="0AC94E51" w14:textId="77777777" w:rsidR="00045DD1" w:rsidRDefault="000C0FB7">
      <w:pPr>
        <w:pStyle w:val="Heading1"/>
      </w:pPr>
      <w:bookmarkStart w:id="9" w:name="results"/>
      <w:bookmarkEnd w:id="2"/>
      <w:bookmarkEnd w:id="7"/>
      <w:r>
        <w:t>Results</w:t>
      </w:r>
    </w:p>
    <w:p w14:paraId="67CE348B" w14:textId="77777777" w:rsidR="00045DD1" w:rsidRDefault="000C0FB7">
      <w:pPr>
        <w:pStyle w:val="Heading2"/>
      </w:pPr>
      <w:bookmarkStart w:id="10" w:name="northern-pikeminnow-demographics-1"/>
      <w:r>
        <w:t>Northern Pikeminnow Demographics</w:t>
      </w:r>
    </w:p>
    <w:p w14:paraId="6CC29E65" w14:textId="77777777" w:rsidR="00045DD1" w:rsidRDefault="000C0FB7">
      <w:pPr>
        <w:pStyle w:val="FirstParagraph"/>
      </w:pPr>
      <w:r>
        <w:t xml:space="preserve">Using hook-and-line angling, we caught a total of 1,663 Northern Pikeminnow over the course of the study including 14 recaptures; the overall CPUE was 1.32 Northern Pikeminnow per angler hour (Table 1). Mark-recapture abundance estimates of Northern Pikeminnow in </w:t>
      </w:r>
      <w:proofErr w:type="spellStart"/>
      <w:r>
        <w:t>Deadwater</w:t>
      </w:r>
      <w:proofErr w:type="spellEnd"/>
      <w:r>
        <w:t xml:space="preserve"> Slough ranged from 12,480 to 18,732 in fall 2019 and from 24,381 to 37,016 in fall 2020 (Table 3). We estimated larger populations of Northern Pikeminnow using the unadjusted multiple-census estimator compared to the single census and adjusted delayed-mixing multiple census estimators (Figure 2). Our sampling design most closely matched a multiple-census estimator; therefore, the Schnabel estimates were considered most appropriate. Accordingly, the mean </w:t>
      </w:r>
      <w:r>
        <w:lastRenderedPageBreak/>
        <w:t xml:space="preserve">Northern Pikeminnow abundance for the two fall sampling events was 27,874 (95% CI: 14,244 - 59,388) using the unadjusted </w:t>
      </w:r>
      <w:proofErr w:type="spellStart"/>
      <w:r>
        <w:t>Schabel</w:t>
      </w:r>
      <w:proofErr w:type="spellEnd"/>
      <w:r>
        <w:t xml:space="preserve"> estimator. Using the delayed-mixing Schnabel estimator the mean fall abundance estimate was 19,499 (95% CI: 9,952 - 41,597). All subsequent analyses use results from the adjusted delayed-mixing Schnabel estimator. For spring 2021, we estimated 10,352 (95% CI: 5,284 - 22,084) Northern Pikeminnow in </w:t>
      </w:r>
      <w:proofErr w:type="spellStart"/>
      <w:r>
        <w:t>Deadwater</w:t>
      </w:r>
      <w:proofErr w:type="spellEnd"/>
      <w:r>
        <w:t xml:space="preserve"> Slough. Those estimates translate to linear densities of 10,422 and 5,533 Northern Pikeminnow per </w:t>
      </w:r>
      <w:proofErr w:type="spellStart"/>
      <w:r>
        <w:t>rkm</w:t>
      </w:r>
      <w:proofErr w:type="spellEnd"/>
      <w:r>
        <w:t xml:space="preserve"> and areal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01438A19" w14:textId="77777777" w:rsidR="00045DD1" w:rsidRDefault="000C0FB7">
      <w:pPr>
        <w:pStyle w:val="BodyText"/>
      </w:pPr>
      <w:r>
        <w:t xml:space="preserve">The lengths of Northern Pikeminnow ranged from 176 to 639 mm TL with an average of 389 mm (Figure 3). The PSD for Northern Pikeminnow in </w:t>
      </w:r>
      <w:proofErr w:type="spellStart"/>
      <w:r>
        <w:t>Deadwater</w:t>
      </w:r>
      <w:proofErr w:type="spellEnd"/>
      <w:r>
        <w:t xml:space="preserve"> Slough across all three surveys was 50%.</w:t>
      </w:r>
    </w:p>
    <w:p w14:paraId="171588DF" w14:textId="77777777" w:rsidR="00045DD1" w:rsidRDefault="000C0FB7">
      <w:pPr>
        <w:pStyle w:val="Heading2"/>
      </w:pPr>
      <w:bookmarkStart w:id="11" w:name="stomach-contents-1"/>
      <w:bookmarkEnd w:id="10"/>
      <w:r>
        <w:t>Stomach Contents</w:t>
      </w:r>
    </w:p>
    <w:p w14:paraId="303097CC" w14:textId="77777777" w:rsidR="00045DD1" w:rsidRDefault="000C0FB7">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 4). The mean wet weight of total contents for an individual was 0.98 g (median = 0.25 g; SD = 2.16 g). Overall, fish or fish remnants made up 11.7% of all stomach contents examined.</w:t>
      </w:r>
    </w:p>
    <w:p w14:paraId="533C48B5" w14:textId="77777777" w:rsidR="00045DD1" w:rsidRDefault="000C0FB7">
      <w:pPr>
        <w:pStyle w:val="Heading2"/>
      </w:pPr>
      <w:bookmarkStart w:id="12" w:name="fish-consumption-potential-1"/>
      <w:bookmarkEnd w:id="11"/>
      <w:r>
        <w:t>Fish Consumption Potential</w:t>
      </w:r>
    </w:p>
    <w:p w14:paraId="4ABE36E9" w14:textId="7C845F51" w:rsidR="00045DD1" w:rsidRDefault="000C0FB7">
      <w:pPr>
        <w:pStyle w:val="FirstParagraph"/>
      </w:pPr>
      <w:r>
        <w:t xml:space="preserve">During the fall DSR emigration, we estimated an average-size Northern Pikeminnow (394.1 TL mm) to consume 43.55 g of fish to maintain their body size, assuming 60% of their diet </w:t>
      </w:r>
      <w:r w:rsidR="003103B1">
        <w:t xml:space="preserve">consisted </w:t>
      </w:r>
      <w:r>
        <w:lastRenderedPageBreak/>
        <w:t xml:space="preserve">of fish prey (Figure 4). Fall consumption ranged from 35.74 g for a diet of 30% fish to 46.91 g for a diet of 90% fish. During the spring NRR emigration, we estimated an average-size Northern Pikeminnow (352.9 TL mm) to consume 42.51 g of fish, assuming 60% of their diet </w:t>
      </w:r>
      <w:r w:rsidR="003103B1">
        <w:t xml:space="preserve">was </w:t>
      </w:r>
      <w:r>
        <w:t xml:space="preserve">fish prey (Figure 4). Spring consumption ranged from 34.01 for a diet of 30% fish to 44.33 for a diet of 90% fish. Daily consumption rates were higher early in the fall and late in the spring and corresponded with water temperatures above 8 degrees Celsius (Figure 4). Given estimated mean Northern Pikeminnow population sizes of 19,499 in the fall and 10,352 in the spring 2021, and a diet consisting of 60% fish, the Northern Pikeminnow population </w:t>
      </w:r>
      <w:r w:rsidR="003103B1">
        <w:t xml:space="preserve">was </w:t>
      </w:r>
      <w:r>
        <w:t xml:space="preserve">estimated to consume 0.8 metric tons of fish during the fall DSR emigration and 0.4 metric tons during the spring NRR emigration in </w:t>
      </w:r>
      <w:proofErr w:type="spellStart"/>
      <w:r>
        <w:t>Deadwater</w:t>
      </w:r>
      <w:proofErr w:type="spellEnd"/>
      <w:r>
        <w:t xml:space="preserve"> Slough.</w:t>
      </w:r>
    </w:p>
    <w:p w14:paraId="7E4D610E" w14:textId="77777777" w:rsidR="00045DD1" w:rsidRDefault="000C0FB7">
      <w:pPr>
        <w:pStyle w:val="Heading2"/>
      </w:pPr>
      <w:bookmarkStart w:id="13" w:name="impacts-to-chinook-salmon-populations-1"/>
      <w:bookmarkEnd w:id="12"/>
      <w:r>
        <w:t>Impacts to Chinook Salmon Populations</w:t>
      </w:r>
    </w:p>
    <w:p w14:paraId="7991632C" w14:textId="6D54FE85" w:rsidR="00045DD1" w:rsidRDefault="000C0FB7">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t>
      </w:r>
      <w:r w:rsidR="00BD1840">
        <w:t xml:space="preserve">were </w:t>
      </w:r>
      <w:r>
        <w:t xml:space="preserve">juvenile Chinook Salmon (Figure 5). At the median value of 50%, we estimated that 61,409 (95% CI: 31,342 - 131,004) juvenile Chinook Salmon </w:t>
      </w:r>
      <w:r w:rsidR="00BD1840">
        <w:t xml:space="preserve">would </w:t>
      </w:r>
      <w:r>
        <w:t>be consumed. Using the median Granite-to-Granite SAR for Chinook Salmon in the Upper Salmon River, we estimated the “adult equivalents” of juveniles consumed to be 377 (95% CI: 161 - 935) adults (Figure 6).</w:t>
      </w:r>
    </w:p>
    <w:p w14:paraId="59969062" w14:textId="77777777" w:rsidR="00045DD1" w:rsidRDefault="000C0FB7">
      <w:pPr>
        <w:pStyle w:val="Heading1"/>
      </w:pPr>
      <w:bookmarkStart w:id="14" w:name="discussion"/>
      <w:bookmarkEnd w:id="9"/>
      <w:bookmarkEnd w:id="13"/>
      <w:r>
        <w:t>Discussion</w:t>
      </w:r>
    </w:p>
    <w:p w14:paraId="002DF41F" w14:textId="77777777" w:rsidR="00045DD1" w:rsidRDefault="000C0FB7">
      <w:pPr>
        <w:pStyle w:val="FirstParagraph"/>
      </w:pPr>
      <w:r>
        <w:t xml:space="preserve">All mark-recapture abundance estimators suggest a large population of Northern Pikeminnow occupies </w:t>
      </w:r>
      <w:proofErr w:type="spellStart"/>
      <w:r>
        <w:t>Deadwater</w:t>
      </w:r>
      <w:proofErr w:type="spellEnd"/>
      <w:r>
        <w:t xml:space="preserve"> Slough. The mean population size of Northern Pikeminnow was estimated </w:t>
      </w:r>
      <w:r>
        <w:lastRenderedPageBreak/>
        <w:t>to be 19,499 during the fall DSR emigration and 10,352 during the spring NRR emigration even after accounting for the potential of delayed mixing of marked fish. Those estimates translate to linear densities (fish/</w:t>
      </w:r>
      <w:proofErr w:type="spellStart"/>
      <w:r>
        <w:t>rkm</w:t>
      </w:r>
      <w:proofErr w:type="spellEnd"/>
      <w:r>
        <w:t xml:space="preserve">) that are 15 and 8 times greater than densities reported by </w:t>
      </w:r>
      <w:proofErr w:type="spellStart"/>
      <w:r>
        <w:t>Beamesderfer</w:t>
      </w:r>
      <w:proofErr w:type="spellEnd"/>
      <w:r>
        <w:t xml:space="preserve"> and </w:t>
      </w:r>
      <w:proofErr w:type="spellStart"/>
      <w:r>
        <w:t>Rieman</w:t>
      </w:r>
      <w:proofErr w:type="spellEnd"/>
      <w:r>
        <w:t xml:space="preserve"> (1991) for the John Day Reservoir and approximately 4 and 2 times greater than projections for the lower Columbia River (</w:t>
      </w:r>
      <w:proofErr w:type="spellStart"/>
      <w:r>
        <w:t>Beamesderfer</w:t>
      </w:r>
      <w:proofErr w:type="spellEnd"/>
      <w:r>
        <w:t xml:space="preserve"> et al. 1996). </w:t>
      </w:r>
      <w:proofErr w:type="spellStart"/>
      <w:r>
        <w:t>Beamesderfer</w:t>
      </w:r>
      <w:proofErr w:type="spellEnd"/>
      <w:r>
        <w:t xml:space="preserve"> and </w:t>
      </w:r>
      <w:proofErr w:type="spellStart"/>
      <w:r>
        <w:t>Rieman</w:t>
      </w:r>
      <w:proofErr w:type="spellEnd"/>
      <w:r>
        <w:t xml:space="preserve"> (1991) acknowledged that their methods were unsuitable for sampling offshore, noting that water velocity, depth, and irregular bottom contours, and barge traffic made sampling offshore ineffective; </w:t>
      </w:r>
      <w:proofErr w:type="gramStart"/>
      <w:r>
        <w:t>therefore</w:t>
      </w:r>
      <w:proofErr w:type="gramEnd"/>
      <w:r>
        <w:t xml:space="preserve"> it is possible that their estimates may have been low. Conversely, the maximum depth at </w:t>
      </w:r>
      <w:proofErr w:type="spellStart"/>
      <w:r>
        <w:t>Deadwater</w:t>
      </w:r>
      <w:proofErr w:type="spellEnd"/>
      <w:r>
        <w:t xml:space="preserve"> Slough was approximately 6 m with a relatively homogenous bottom contour, making angling an effective method throughout the entire reach. Our estimated densities of Northern Pikeminnow suggest that </w:t>
      </w:r>
      <w:proofErr w:type="gramStart"/>
      <w:r>
        <w:t>slow-water</w:t>
      </w:r>
      <w:proofErr w:type="gramEnd"/>
      <w:r>
        <w:t xml:space="preserve"> reaches outside of the reservoir complexes on the Snake and Columbia rivers may support exceptionally high predator densities, consistent with findings of Harnish et al. (2014), Gray and </w:t>
      </w:r>
      <w:proofErr w:type="spellStart"/>
      <w:r>
        <w:t>Dauble</w:t>
      </w:r>
      <w:proofErr w:type="spellEnd"/>
      <w:r>
        <w:t xml:space="preserv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7DFAE7AE" w14:textId="12BAC5B7" w:rsidR="00045DD1" w:rsidRDefault="000C0FB7">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t>
      </w:r>
      <w:r w:rsidR="00020E56">
        <w:t xml:space="preserve">were </w:t>
      </w:r>
      <w:r>
        <w:t xml:space="preserve">equal between marked and unmarked fish. Emigration of marked individuals could reduce the marking fraction in the population leading to an upward bias in abundance estimates, but emigration rates would </w:t>
      </w:r>
      <w:r w:rsidR="00020E56">
        <w:t xml:space="preserve">have </w:t>
      </w:r>
      <w:r w:rsidR="00020E56">
        <w:lastRenderedPageBreak/>
        <w:t xml:space="preserve">needed </w:t>
      </w:r>
      <w:r>
        <w:t xml:space="preserve">to be substantial. The multiple census estimators, which we report, are more robust to this assumption because the marking fraction </w:t>
      </w:r>
      <w:r w:rsidR="00020E56">
        <w:t xml:space="preserve">was </w:t>
      </w:r>
      <w:r>
        <w:t xml:space="preserve">estimated daily. We additionally have little reason to believe that emigration occurs during the two-week survey window owing to favorable habitat for Northern Pikeminnow in </w:t>
      </w:r>
      <w:proofErr w:type="spellStart"/>
      <w:r>
        <w:t>Deadwater</w:t>
      </w:r>
      <w:proofErr w:type="spellEnd"/>
      <w:r>
        <w:t xml:space="preserve"> Slough relative to adjacent reaches. Given the size of the sampling area and the short duration of our surveys, the closed population assumption </w:t>
      </w:r>
      <w:r w:rsidR="00486960">
        <w:t xml:space="preserve">was </w:t>
      </w:r>
      <w:r>
        <w:t xml:space="preserve">likely met. This assumption </w:t>
      </w:r>
      <w:r w:rsidR="00082382">
        <w:t xml:space="preserve">could </w:t>
      </w:r>
      <w:r>
        <w:t xml:space="preserve">likewise </w:t>
      </w:r>
      <w:r w:rsidR="00082382">
        <w:t xml:space="preserve">have </w:t>
      </w:r>
      <w:r>
        <w:t>affect</w:t>
      </w:r>
      <w:r w:rsidR="00082382">
        <w:t>ed</w:t>
      </w:r>
      <w:r>
        <w:t xml:space="preserve"> results if mortality </w:t>
      </w:r>
      <w:r w:rsidR="00082382">
        <w:t xml:space="preserve">occurred </w:t>
      </w:r>
      <w:r>
        <w:t xml:space="preserve">for some marked fish released back to the population. During field processing, no mortalities or </w:t>
      </w:r>
      <w:r w:rsidR="004A6106">
        <w:t xml:space="preserve">injuries </w:t>
      </w:r>
      <w:r>
        <w:t xml:space="preserve">post release </w:t>
      </w:r>
      <w:r w:rsidR="004A6106">
        <w:t xml:space="preserve">were </w:t>
      </w:r>
      <w:proofErr w:type="gramStart"/>
      <w:r>
        <w:t>observed</w:t>
      </w:r>
      <w:proofErr w:type="gramEnd"/>
      <w:r>
        <w:t xml:space="preserve"> and fish injured prior to release were retained. Nevertheless, the potential for mortality amongst marked and released fish cannot be discounted.</w:t>
      </w:r>
    </w:p>
    <w:p w14:paraId="1D96F4AD" w14:textId="7E3BDA14" w:rsidR="00045DD1" w:rsidRDefault="000C0FB7">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We also question the validity of our assumption of equal catchability of individual fish between sampling events. Two individual fish were recaptured during multiple days within a survey, indicating that marked fish were continually susceptible to angling. </w:t>
      </w:r>
      <w:r w:rsidR="005938F7">
        <w:t>It is also possible</w:t>
      </w:r>
      <w:r>
        <w:t xml:space="preserve"> that marked and released fish may not have immediately mixed thoroughly back into the population. Although we attempted to release marked fish evenly throughout </w:t>
      </w:r>
      <w:proofErr w:type="spellStart"/>
      <w:r>
        <w:t>Deadwater</w:t>
      </w:r>
      <w:proofErr w:type="spellEnd"/>
      <w:r>
        <w:t xml:space="preserve"> Slough, we anecdotally observed anglers congregating </w:t>
      </w:r>
      <w:proofErr w:type="gramStart"/>
      <w:r>
        <w:t>in particular areas</w:t>
      </w:r>
      <w:proofErr w:type="gramEnd"/>
      <w:r>
        <w:t xml:space="preserve"> of the slough to socialize or exploit “good” fishing locales. Violations of the assumption of equal catchability between marked and unmarked fish may </w:t>
      </w:r>
      <w:r w:rsidR="00CC4E39">
        <w:t xml:space="preserve">have </w:t>
      </w:r>
      <w:r w:rsidR="005938F7">
        <w:t>led</w:t>
      </w:r>
      <w:r>
        <w:t xml:space="preserve">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w:t>
      </w:r>
      <w:r>
        <w:lastRenderedPageBreak/>
        <w:t xml:space="preserve">estimate. This would additionally account for marked and released fish being “hook shy” for </w:t>
      </w:r>
      <w:proofErr w:type="gramStart"/>
      <w:r>
        <w:t>a period of time</w:t>
      </w:r>
      <w:proofErr w:type="gramEnd"/>
      <w:r>
        <w:t xml:space="preserve">. The adjusted delayed-mixing Schnabel estimator may account for these biases; </w:t>
      </w:r>
      <w:r w:rsidR="00E823B9">
        <w:t>however,</w:t>
      </w:r>
      <w:r>
        <w:t xml:space="preserve"> the magnitude of bias is unknown.</w:t>
      </w:r>
    </w:p>
    <w:p w14:paraId="43355974" w14:textId="77777777" w:rsidR="00045DD1" w:rsidRDefault="000C0FB7">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70B5915A" w14:textId="77777777" w:rsidR="00045DD1" w:rsidRDefault="000C0FB7">
      <w:pPr>
        <w:pStyle w:val="BodyText"/>
      </w:pPr>
      <w:r>
        <w:t>In addition to the large population abundance, the observed (50%) PSD in this study was greater than observations of 41% below Bonneville Dam and 18% in Bonneville Reservoir (</w:t>
      </w:r>
      <w:proofErr w:type="spellStart"/>
      <w:r>
        <w:t>Winther</w:t>
      </w:r>
      <w:proofErr w:type="spellEnd"/>
      <w:r>
        <w:t xml:space="preserve"> et al. 2020). This suggests that a larger fraction of Northern Pikeminnow in </w:t>
      </w:r>
      <w:proofErr w:type="spellStart"/>
      <w:r>
        <w:t>Deadwater</w:t>
      </w:r>
      <w:proofErr w:type="spellEnd"/>
      <w:r>
        <w:t xml:space="preserve"> Slough are of a quality size relative to populations reported elsewhere in the Columbia River. Notably, the Idaho state catch-and-release record Northern Pikeminnow, measuring 639 mm TL, was caught in </w:t>
      </w:r>
      <w:proofErr w:type="spellStart"/>
      <w:r>
        <w:t>Deadwater</w:t>
      </w:r>
      <w:proofErr w:type="spellEnd"/>
      <w:r>
        <w:t xml:space="preserve"> Slough during the fall 2020 survey.</w:t>
      </w:r>
    </w:p>
    <w:p w14:paraId="00961E37" w14:textId="77777777" w:rsidR="00045DD1" w:rsidRDefault="000C0FB7">
      <w:pPr>
        <w:pStyle w:val="BodyText"/>
      </w:pPr>
      <w:r>
        <w:t xml:space="preserve">We performed gastric lavage on nearly all Northern Pikeminnow collected during this study. Observed prey species included juvenile Chinook Salmon as well as </w:t>
      </w:r>
      <w:proofErr w:type="spellStart"/>
      <w:r>
        <w:t>Redside</w:t>
      </w:r>
      <w:proofErr w:type="spellEnd"/>
      <w:r>
        <w:t xml:space="preserve"> Shiner </w:t>
      </w:r>
      <w:proofErr w:type="spellStart"/>
      <w:r>
        <w:rPr>
          <w:i/>
          <w:iCs/>
        </w:rPr>
        <w:t>Richardsonius</w:t>
      </w:r>
      <w:proofErr w:type="spellEnd"/>
      <w:r>
        <w:rPr>
          <w:i/>
          <w:iCs/>
        </w:rPr>
        <w:t xml:space="preserve"> </w:t>
      </w:r>
      <w:proofErr w:type="spellStart"/>
      <w:r>
        <w:rPr>
          <w:i/>
          <w:iCs/>
        </w:rPr>
        <w:t>balteatus</w:t>
      </w:r>
      <w:proofErr w:type="spellEnd"/>
      <w:r>
        <w:t xml:space="preserve">, Largescale Sucker </w:t>
      </w:r>
      <w:r>
        <w:rPr>
          <w:i/>
          <w:iCs/>
        </w:rPr>
        <w:t xml:space="preserve">Catostomus </w:t>
      </w:r>
      <w:proofErr w:type="spellStart"/>
      <w:r>
        <w:rPr>
          <w:i/>
          <w:iCs/>
        </w:rPr>
        <w:t>macrocheilus</w:t>
      </w:r>
      <w:proofErr w:type="spellEnd"/>
      <w:r>
        <w:t xml:space="preserve">, sculpin </w:t>
      </w:r>
      <w:proofErr w:type="spellStart"/>
      <w:r>
        <w:rPr>
          <w:i/>
          <w:iCs/>
        </w:rPr>
        <w:t>Cottus</w:t>
      </w:r>
      <w:proofErr w:type="spellEnd"/>
      <w:r>
        <w:t xml:space="preserve"> spp., and Mountain Whitefish </w:t>
      </w:r>
      <w:proofErr w:type="spellStart"/>
      <w:r>
        <w:rPr>
          <w:i/>
          <w:iCs/>
        </w:rPr>
        <w:t>Prosopium</w:t>
      </w:r>
      <w:proofErr w:type="spellEnd"/>
      <w:r>
        <w:rPr>
          <w:i/>
          <w:iCs/>
        </w:rPr>
        <w:t xml:space="preserve"> </w:t>
      </w:r>
      <w:proofErr w:type="spellStart"/>
      <w:r>
        <w:rPr>
          <w:i/>
          <w:iCs/>
        </w:rPr>
        <w:t>williamsoni</w:t>
      </w:r>
      <w:proofErr w:type="spellEnd"/>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w:t>
      </w:r>
      <w:proofErr w:type="spellStart"/>
      <w:r>
        <w:t>Jurajda</w:t>
      </w:r>
      <w:proofErr w:type="spellEnd"/>
      <w:r>
        <w:t xml:space="preserve"> et al. 2016); possibly because they are captured </w:t>
      </w:r>
      <w:r>
        <w:lastRenderedPageBreak/>
        <w:t>while actively searching for food, suggesting they are hungry. Second, unlike other predators such as Smallmouth Bass and Walleye, that are commonly sampled using gastric lavage (</w:t>
      </w:r>
      <w:proofErr w:type="spellStart"/>
      <w:r>
        <w:t>Kamler</w:t>
      </w:r>
      <w:proofErr w:type="spellEnd"/>
      <w:r>
        <w:t xml:space="preserve"> and Pope 2001), Northern Pikeminnow are cyprinids and therefore lack a true stomach. Consequently, performing gastric lavage on cyprinid species can be ineffective for accurately quantifying diet composition (</w:t>
      </w:r>
      <w:proofErr w:type="spellStart"/>
      <w:r>
        <w:t>Hartleb</w:t>
      </w:r>
      <w:proofErr w:type="spellEnd"/>
      <w:r>
        <w:t xml:space="preserve"> and Moring 1995), or alternately, requires a modification in methodology to flush food items out the vent of the fish (</w:t>
      </w:r>
      <w:proofErr w:type="spellStart"/>
      <w:r>
        <w:t>Wasowicz</w:t>
      </w:r>
      <w:proofErr w:type="spellEnd"/>
      <w:r>
        <w:t xml:space="preserve"> and Valdez 1994). Therefore, we consider our diet composition estimates from gastric lavage to be conservative.</w:t>
      </w:r>
    </w:p>
    <w:p w14:paraId="1A11C27B" w14:textId="0100F611" w:rsidR="00045DD1" w:rsidRDefault="000C0FB7">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w:t>
      </w:r>
      <w:proofErr w:type="spellStart"/>
      <w:r>
        <w:t>Deadwater</w:t>
      </w:r>
      <w:proofErr w:type="spellEnd"/>
      <w:r>
        <w:t xml:space="preserve">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w:t>
      </w:r>
      <w:proofErr w:type="spellStart"/>
      <w:r>
        <w:t>piscivory</w:t>
      </w:r>
      <w:proofErr w:type="spellEnd"/>
      <w:r>
        <w:t>, presumably on juvenile Chinook Salmon (Poe et al. 1991; Shively et al. 1996). This is likely the case during fall months when DSR Chinook Salmon are the dominant prey species available</w:t>
      </w:r>
      <w:r w:rsidR="00E823B9">
        <w:t xml:space="preserve"> within</w:t>
      </w:r>
      <w:r>
        <w:t xml:space="preserve"> the Salmon River and </w:t>
      </w:r>
      <w:proofErr w:type="spellStart"/>
      <w:r>
        <w:t>Deadwater</w:t>
      </w:r>
      <w:proofErr w:type="spellEnd"/>
      <w:r>
        <w:t xml:space="preserve"> Slough as 1) few to no hatchery releases are present in the river and 2) fall emigrations of steelhead and Sockeye Salmon are less prominent than Chinook Salmon. During spring when natural-origin steelhead and Sockeye </w:t>
      </w:r>
      <w:r>
        <w:lastRenderedPageBreak/>
        <w:t xml:space="preserve">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w:t>
      </w:r>
      <w:proofErr w:type="spellStart"/>
      <w:r>
        <w:t>Deadwater</w:t>
      </w:r>
      <w:proofErr w:type="spellEnd"/>
      <w:r>
        <w:t xml:space="preserve"> Slough during their seasonal migration would be useful to validate the diet composition assumptions used in our model and to understand impacts to local populations.</w:t>
      </w:r>
    </w:p>
    <w:p w14:paraId="365E9964" w14:textId="77777777" w:rsidR="00045DD1" w:rsidRDefault="000C0FB7">
      <w:pPr>
        <w:pStyle w:val="BodyText"/>
      </w:pPr>
      <w:r>
        <w:t xml:space="preserve">Chinook Salmon populations above </w:t>
      </w:r>
      <w:proofErr w:type="spellStart"/>
      <w:r>
        <w:t>Deadwater</w:t>
      </w:r>
      <w:proofErr w:type="spellEnd"/>
      <w:r>
        <w:t xml:space="preserve"> Slough are within the Upper Salmon major population group (MPG) which supports eight independent, extant populations including Salmon River (above Redfish Lake Creek), Valley Creek, Yankee Fork Salmon River, East Fork Salmon River, Salmon River (mainstem below Redfish Lake Creek), </w:t>
      </w:r>
      <w:proofErr w:type="spellStart"/>
      <w:r>
        <w:t>Pahsimeroi</w:t>
      </w:r>
      <w:proofErr w:type="spellEnd"/>
      <w:r>
        <w:t xml:space="preserve"> River, Lemhi River, and North Fork Salmon River (National Oceanic and Atmospheric Administration 2017). Recovery of the MPG is desired to support local fisheries and economies. At least five of the eight populations must meet criteria set forth by </w:t>
      </w:r>
      <w:proofErr w:type="spellStart"/>
      <w:r>
        <w:t>McElhany</w:t>
      </w:r>
      <w:proofErr w:type="spellEnd"/>
      <w:r>
        <w:t xml:space="preserve"> et al. (2000) and the Interior Columbia Technical Recovery Team (2007) 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 (Poole et al. 2019; </w:t>
      </w:r>
      <w:proofErr w:type="spellStart"/>
      <w:r>
        <w:t>Feeken</w:t>
      </w:r>
      <w:proofErr w:type="spellEnd"/>
      <w:r>
        <w:t xml:space="preserve">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w:t>
      </w:r>
      <w:r>
        <w:lastRenderedPageBreak/>
        <w:t>study are likely conservative assumptions, especially during the fall DSR emigration, the estimated number of Chinook Salmon consumed is substantial.</w:t>
      </w:r>
    </w:p>
    <w:p w14:paraId="662F52DA" w14:textId="77777777" w:rsidR="00045DD1" w:rsidRDefault="000C0FB7">
      <w:pPr>
        <w:pStyle w:val="BodyText"/>
      </w:pPr>
      <w:r>
        <w:t xml:space="preserve">Spawner abundance is perhaps the most important metric considered in determining a population’s viability and productivity. We estimated that consumption of juvenile Chinook Salmon by Northern Pikeminnow in the </w:t>
      </w:r>
      <w:proofErr w:type="spellStart"/>
      <w:r>
        <w:t>Deadwater</w:t>
      </w:r>
      <w:proofErr w:type="spellEnd"/>
      <w:r>
        <w:t xml:space="preserve">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w:t>
      </w:r>
      <w:proofErr w:type="spellStart"/>
      <w:r>
        <w:t>Deadwater</w:t>
      </w:r>
      <w:proofErr w:type="spellEnd"/>
      <w:r>
        <w:t xml:space="preserve"> Slough and Lower Granite Dam which is an unrealistic assumption. Nevertheless, we found converting juveniles consumed to “adult equivalents” a useful exercise to place results in context with a metric commonly used for recovery.</w:t>
      </w:r>
    </w:p>
    <w:p w14:paraId="408A5C4C" w14:textId="3B2D6320" w:rsidR="00045DD1" w:rsidRDefault="000C0FB7">
      <w:pPr>
        <w:pStyle w:val="BodyText"/>
      </w:pPr>
      <w:r>
        <w:t xml:space="preserve">In addition to juvenile Chinook Salmon, juvenile </w:t>
      </w:r>
      <w:proofErr w:type="gramStart"/>
      <w:r>
        <w:t>steelhead</w:t>
      </w:r>
      <w:proofErr w:type="gramEnd"/>
      <w:r>
        <w:t xml:space="preserve"> and Sockeye Salmon, including both natural-origin juveniles and hatchery releases, are also likely prey items for Northern Pikeminnow in </w:t>
      </w:r>
      <w:proofErr w:type="spellStart"/>
      <w:r>
        <w:t>Deadwater</w:t>
      </w:r>
      <w:proofErr w:type="spellEnd"/>
      <w:r>
        <w:t xml:space="preserve">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w:t>
      </w:r>
      <w:proofErr w:type="spellStart"/>
      <w:r>
        <w:t>Deadwater</w:t>
      </w:r>
      <w:proofErr w:type="spellEnd"/>
      <w:r>
        <w:t xml:space="preserve"> Slough could potentially benefit multiple upriver natural and hatchery populations, including other ESA-listed species. Because </w:t>
      </w:r>
      <w:proofErr w:type="spellStart"/>
      <w:r>
        <w:t>Deadwater</w:t>
      </w:r>
      <w:proofErr w:type="spellEnd"/>
      <w:r>
        <w:t xml:space="preserve"> Slough is part of the migratory pathway for multiple species and populations of emigrating salmonids, the positive impact could be greater than individual tributary rehabilitation </w:t>
      </w:r>
      <w:r>
        <w:lastRenderedPageBreak/>
        <w:t>actions which typically benefit a single population. Predation on juveniles from any of the ESA-listed salmonid species is likely detrimental to their recovery.</w:t>
      </w:r>
    </w:p>
    <w:p w14:paraId="1703A70E" w14:textId="26995448" w:rsidR="00045DD1" w:rsidRDefault="000C0FB7">
      <w:pPr>
        <w:pStyle w:val="BodyText"/>
      </w:pPr>
      <w:proofErr w:type="spellStart"/>
      <w:r>
        <w:t>Deadwater</w:t>
      </w:r>
      <w:proofErr w:type="spellEnd"/>
      <w:r>
        <w:t xml:space="preserve"> Slough is a favorable candidate for management or restoration actions to benefit local Chinook Salmon populations. Three potential management actions could reduce predation at </w:t>
      </w:r>
      <w:proofErr w:type="spellStart"/>
      <w:r>
        <w:t>Deadwater</w:t>
      </w:r>
      <w:proofErr w:type="spellEnd"/>
      <w:r>
        <w:t xml:space="preserve"> Slough: 1) removing or reducing the Dump Creek alluvial fan, 2) a local Northern Pikeminnow bounty program to encourage harvest in </w:t>
      </w:r>
      <w:proofErr w:type="spellStart"/>
      <w:r>
        <w:t>Deadwater</w:t>
      </w:r>
      <w:proofErr w:type="spellEnd"/>
      <w:r>
        <w:t xml:space="preserve"> Slough aimed at reducing the predator population size, and 3) adding structure or cover within </w:t>
      </w:r>
      <w:proofErr w:type="spellStart"/>
      <w:r>
        <w:t>Deadwater</w:t>
      </w:r>
      <w:proofErr w:type="spellEnd"/>
      <w:r>
        <w:t xml:space="preserve">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w:t>
      </w:r>
      <w:proofErr w:type="gramStart"/>
      <w:r>
        <w:t>similar to</w:t>
      </w:r>
      <w:proofErr w:type="gramEnd"/>
      <w:r>
        <w:t xml:space="preserve"> upstream and downstream reaches where higher survival and transition probabilities for juvenile salmon have been observed relative to </w:t>
      </w:r>
      <w:proofErr w:type="spellStart"/>
      <w:r>
        <w:t>Deadwater</w:t>
      </w:r>
      <w:proofErr w:type="spellEnd"/>
      <w:r>
        <w:t xml:space="preserve"> Slough (Axel et al. 2015; Ackerman et al. 2018; Porter et al. 2019). Managers ought also to consider the feasibility and net benefit of restoring fluvial processes relative to potential losses for recreational fishing and bird watching opportunities (</w:t>
      </w:r>
      <w:r w:rsidR="00B81902">
        <w:fldChar w:fldCharType="begin"/>
      </w:r>
      <w:r w:rsidR="00673565">
        <w:instrText xml:space="preserve">HYPERLINK "https://www.audubon.org/important-bird-areas/deadwater-slough" \h </w:instrText>
      </w:r>
      <w:r w:rsidR="00B81902">
        <w:fldChar w:fldCharType="separate"/>
      </w:r>
      <w:ins w:id="15" w:author="See, Kevin (DFW)" w:date="2022-04-08T17:10:00Z">
        <w:r w:rsidR="00673565">
          <w:rPr>
            <w:rStyle w:val="Hyperlink"/>
          </w:rPr>
          <w:t>https://www.audubon.org/important-bird-areas/deadwater-slough</w:t>
        </w:r>
      </w:ins>
      <w:r w:rsidR="00B81902">
        <w:rPr>
          <w:rStyle w:val="Hyperlink"/>
        </w:rPr>
        <w:fldChar w:fldCharType="end"/>
      </w:r>
      <w:r>
        <w:t>).</w:t>
      </w:r>
    </w:p>
    <w:p w14:paraId="022C7697" w14:textId="6520F964" w:rsidR="00045DD1" w:rsidRDefault="000C0FB7">
      <w:pPr>
        <w:pStyle w:val="BodyText"/>
      </w:pPr>
      <w:r>
        <w:t>Northern Pikeminnow bounty programs have proven successful at reducing population sizes and impacts on emigrating salmonids in the Columbia River (</w:t>
      </w:r>
      <w:proofErr w:type="spellStart"/>
      <w:r>
        <w:t>Winther</w:t>
      </w:r>
      <w:proofErr w:type="spellEnd"/>
      <w:r>
        <w:t xml:space="preserve">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Lastly, a more passive approach could be to </w:t>
      </w:r>
      <w:r w:rsidR="00C619A4">
        <w:lastRenderedPageBreak/>
        <w:t xml:space="preserve">improve </w:t>
      </w:r>
      <w:commentRangeStart w:id="16"/>
      <w:r>
        <w:t xml:space="preserve">cover or structure </w:t>
      </w:r>
      <w:commentRangeEnd w:id="16"/>
      <w:r w:rsidR="004544C5">
        <w:rPr>
          <w:rStyle w:val="CommentReference"/>
        </w:rPr>
        <w:commentReference w:id="16"/>
      </w:r>
      <w:r>
        <w:t xml:space="preserve">within </w:t>
      </w:r>
      <w:proofErr w:type="spellStart"/>
      <w:r>
        <w:t>Deadwater</w:t>
      </w:r>
      <w:proofErr w:type="spellEnd"/>
      <w:r>
        <w:t xml:space="preserve"> Slough that provides refugia for juvenile salmonids during their emigration. Cover should be appropriately sized to provide concealment to juvenile fishes while reducing access by larger fishes like Northern Pikeminnow. Adding cover could be a cost-effective approach; however, its potential effectiveness is unclear.</w:t>
      </w:r>
    </w:p>
    <w:p w14:paraId="7ECE42A9" w14:textId="4A5AEDEC" w:rsidR="00045DD1" w:rsidRDefault="000C0FB7">
      <w:pPr>
        <w:pStyle w:val="BodyText"/>
      </w:pPr>
      <w:r>
        <w:t xml:space="preserve">Although the origins of </w:t>
      </w:r>
      <w:proofErr w:type="spellStart"/>
      <w:r>
        <w:t>Deadwater</w:t>
      </w:r>
      <w:proofErr w:type="spellEnd"/>
      <w:r>
        <w:t xml:space="preserve"> Slough are somewhat ambiguous (</w:t>
      </w:r>
      <w:proofErr w:type="spellStart"/>
      <w:r>
        <w:t>Reichmuth</w:t>
      </w:r>
      <w:proofErr w:type="spellEnd"/>
      <w:r>
        <w:t xml:space="preserve"> et al. 1985; USACE 1986),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w:t>
      </w:r>
      <w:r w:rsidR="007415C6">
        <w:t>occupying</w:t>
      </w:r>
      <w:r>
        <w:t xml:space="preserve"> </w:t>
      </w:r>
      <w:proofErr w:type="spellStart"/>
      <w:r>
        <w:t>Deadwater</w:t>
      </w:r>
      <w:proofErr w:type="spellEnd"/>
      <w:r>
        <w:t xml:space="preserve"> Slough, suggesting a remarkably high density given the size of the area. The slow water velocity and lack of cover for fish also create conditions where juvenile salmonids that are rearing in or emigrating through </w:t>
      </w:r>
      <w:proofErr w:type="spellStart"/>
      <w:r>
        <w:t>Deadwater</w:t>
      </w:r>
      <w:proofErr w:type="spellEnd"/>
      <w:r>
        <w:t xml:space="preserve"> Slough, including Chinook Salmon, are susceptible to predation. We estimate that, at a minimum, Northern Pikeminnow in </w:t>
      </w:r>
      <w:proofErr w:type="spellStart"/>
      <w:r>
        <w:t>Deadwater</w:t>
      </w:r>
      <w:proofErr w:type="spellEnd"/>
      <w:r>
        <w:t xml:space="preserve">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w:t>
      </w:r>
      <w:proofErr w:type="spellStart"/>
      <w:r>
        <w:t>Deadwater</w:t>
      </w:r>
      <w:proofErr w:type="spellEnd"/>
      <w:r>
        <w:t xml:space="preserve"> Slough predates the ESA-listing of Chinook Salmon populations in the Upper Salmon MPG in the 1990s and is therefore unlikely to be the primary cause for the population’s decline. However, predation by Northern Pikeminnow in </w:t>
      </w:r>
      <w:proofErr w:type="spellStart"/>
      <w:r>
        <w:t>Deadwater</w:t>
      </w:r>
      <w:proofErr w:type="spellEnd"/>
      <w:r>
        <w:t xml:space="preserve"> Slough and elsewhere should be considered among limiting factors hindering recovery efforts of ESA-listed Chinook Salmon populations in the Upper Salmon MPG.</w:t>
      </w:r>
    </w:p>
    <w:p w14:paraId="49E05C5C" w14:textId="77777777" w:rsidR="00045DD1" w:rsidRDefault="000C0FB7">
      <w:r>
        <w:br w:type="page"/>
      </w:r>
    </w:p>
    <w:p w14:paraId="3F4415DB" w14:textId="77777777" w:rsidR="00045DD1" w:rsidRDefault="000C0FB7">
      <w:pPr>
        <w:pStyle w:val="Heading1"/>
      </w:pPr>
      <w:bookmarkStart w:id="17" w:name="acknowledgements"/>
      <w:bookmarkEnd w:id="14"/>
      <w:r>
        <w:lastRenderedPageBreak/>
        <w:t>Acknowledgements</w:t>
      </w:r>
    </w:p>
    <w:p w14:paraId="320743A2" w14:textId="6F16EA0D" w:rsidR="00045DD1" w:rsidRDefault="000C0FB7">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w:t>
      </w:r>
      <w:r w:rsidR="00C619A4">
        <w:t xml:space="preserve">Braden Lott, </w:t>
      </w:r>
      <w:r>
        <w:t xml:space="preserve">Jared Barker, Brian Hamilton, Tulley Mackey, and Chelsea </w:t>
      </w:r>
      <w:proofErr w:type="spellStart"/>
      <w:r>
        <w:t>Welke</w:t>
      </w:r>
      <w:proofErr w:type="spellEnd"/>
      <w:r>
        <w:t xml:space="preserve"> for their help in the field. We further appreciate the administrative support and guidance from staff at Inter-</w:t>
      </w:r>
      <w:proofErr w:type="spellStart"/>
      <w:r>
        <w:t>Fluve</w:t>
      </w:r>
      <w:proofErr w:type="spellEnd"/>
      <w:r>
        <w:t>.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5BBA65DB" w14:textId="77777777" w:rsidR="00045DD1" w:rsidRDefault="000C0FB7">
      <w:r>
        <w:br w:type="page"/>
      </w:r>
    </w:p>
    <w:p w14:paraId="18E271C1" w14:textId="77777777" w:rsidR="00045DD1" w:rsidRDefault="000C0FB7">
      <w:pPr>
        <w:pStyle w:val="Heading1"/>
      </w:pPr>
      <w:bookmarkStart w:id="18" w:name="literature-cited"/>
      <w:bookmarkEnd w:id="17"/>
      <w:r>
        <w:lastRenderedPageBreak/>
        <w:t>Literature Cited</w:t>
      </w:r>
    </w:p>
    <w:p w14:paraId="4232C1DE" w14:textId="77777777" w:rsidR="00045DD1" w:rsidRDefault="000C0FB7">
      <w:pPr>
        <w:pStyle w:val="Bibliography"/>
      </w:pPr>
      <w:bookmarkStart w:id="19" w:name="ref-Ackerman2018"/>
      <w:bookmarkStart w:id="20" w:name="refs"/>
      <w:r>
        <w:t xml:space="preserve">Ackerman, M. W., G. A. Axel, R. A. Carmichael, and K. See. 2018. Movement and distribution of </w:t>
      </w:r>
      <w:proofErr w:type="spellStart"/>
      <w:r>
        <w:t>sp</w:t>
      </w:r>
      <w:proofErr w:type="spellEnd"/>
      <w:r>
        <w:t xml:space="preserve">/sum Chinook Salmon </w:t>
      </w:r>
      <w:proofErr w:type="spellStart"/>
      <w:r>
        <w:t>presmolts</w:t>
      </w:r>
      <w:proofErr w:type="spellEnd"/>
      <w:r>
        <w:t xml:space="preserve"> in the mainstem Salmon River, pilot study. Technical report prepared for Idaho Governor’s Office of Species Conservation.</w:t>
      </w:r>
    </w:p>
    <w:p w14:paraId="304449CD" w14:textId="77777777" w:rsidR="00045DD1" w:rsidRDefault="000C0FB7">
      <w:pPr>
        <w:pStyle w:val="Bibliography"/>
      </w:pPr>
      <w:bookmarkStart w:id="21" w:name="ref-Atlas2021"/>
      <w:bookmarkEnd w:id="19"/>
      <w:r>
        <w:t xml:space="preserve">Atlas, W. I., N. C. Ban, J. W. Moore, A. M. Tuohy, S. Greening, A. J. Reid, N. Morven, E. White, W. G. </w:t>
      </w:r>
      <w:proofErr w:type="spellStart"/>
      <w:r>
        <w:t>Housty</w:t>
      </w:r>
      <w:proofErr w:type="spellEnd"/>
      <w:r>
        <w:t xml:space="preserve">, J. A. </w:t>
      </w:r>
      <w:proofErr w:type="spellStart"/>
      <w:r>
        <w:t>Housty</w:t>
      </w:r>
      <w:proofErr w:type="spellEnd"/>
      <w:r>
        <w:t xml:space="preserve">, C. N. Service, L. </w:t>
      </w:r>
      <w:proofErr w:type="spellStart"/>
      <w:r>
        <w:t>Greba</w:t>
      </w:r>
      <w:proofErr w:type="spellEnd"/>
      <w:r>
        <w:t xml:space="preserve">, S. Harrison, C. Sharpe, K. I. R. Butts, W. M. </w:t>
      </w:r>
      <w:proofErr w:type="spellStart"/>
      <w:r>
        <w:t>Shepert</w:t>
      </w:r>
      <w:proofErr w:type="spellEnd"/>
      <w:r>
        <w:t xml:space="preserve">, E. Sweeney-Bergen, D. Macintyre, M. R. </w:t>
      </w:r>
      <w:proofErr w:type="spellStart"/>
      <w:r>
        <w:t>Sloat</w:t>
      </w:r>
      <w:proofErr w:type="spellEnd"/>
      <w:r>
        <w:t>, and K. Connors. 2021. Indigenous systems of management for culturally and ecologically resilient Pacific salmon (</w:t>
      </w:r>
      <w:r>
        <w:rPr>
          <w:i/>
          <w:iCs/>
        </w:rPr>
        <w:t>Oncorhynchus</w:t>
      </w:r>
      <w:r>
        <w:t xml:space="preserve"> spp.) fisheries. </w:t>
      </w:r>
      <w:proofErr w:type="spellStart"/>
      <w:r>
        <w:t>BioScience</w:t>
      </w:r>
      <w:proofErr w:type="spellEnd"/>
      <w:r>
        <w:t xml:space="preserve"> 71(2):186–204.</w:t>
      </w:r>
    </w:p>
    <w:p w14:paraId="46D00361" w14:textId="77777777" w:rsidR="00045DD1" w:rsidRDefault="000C0FB7">
      <w:pPr>
        <w:pStyle w:val="Bibliography"/>
      </w:pPr>
      <w:bookmarkStart w:id="22" w:name="ref-Axel2015"/>
      <w:bookmarkEnd w:id="21"/>
      <w:r>
        <w:t xml:space="preserve">Axel, G. A., M. Peterson, C. C. </w:t>
      </w:r>
      <w:proofErr w:type="spellStart"/>
      <w:r>
        <w:t>Kozfkay</w:t>
      </w:r>
      <w:proofErr w:type="spellEnd"/>
      <w:r>
        <w:t>,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351E8C23" w14:textId="77777777" w:rsidR="00045DD1" w:rsidRDefault="000C0FB7">
      <w:pPr>
        <w:pStyle w:val="Bibliography"/>
      </w:pPr>
      <w:bookmarkStart w:id="23" w:name="ref-Beamesderfer1996"/>
      <w:bookmarkEnd w:id="22"/>
      <w:proofErr w:type="spellStart"/>
      <w:r>
        <w:t>Beamesderfer</w:t>
      </w:r>
      <w:proofErr w:type="spellEnd"/>
      <w:r>
        <w:t>, C. P., D. L. Ward, and A. A. Nigro. 1996. Evaluation of the biological basis for a predator control program on Northern Pikeminnow (</w:t>
      </w:r>
      <w:proofErr w:type="spellStart"/>
      <w:r>
        <w:rPr>
          <w:i/>
          <w:iCs/>
        </w:rPr>
        <w:t>Ptychocheilus</w:t>
      </w:r>
      <w:proofErr w:type="spellEnd"/>
      <w:r>
        <w:t xml:space="preserve"> </w:t>
      </w:r>
      <w:proofErr w:type="spellStart"/>
      <w:r>
        <w:rPr>
          <w:i/>
          <w:iCs/>
        </w:rPr>
        <w:t>Oregonensis</w:t>
      </w:r>
      <w:proofErr w:type="spellEnd"/>
      <w:r>
        <w:t>) in the Columbia and Snake rivers. Canadian Journal of Fisheries and Aquatic Sciences 53(12):2898–2908.</w:t>
      </w:r>
    </w:p>
    <w:p w14:paraId="6FF2E3C4" w14:textId="77777777" w:rsidR="00045DD1" w:rsidRDefault="000C0FB7">
      <w:pPr>
        <w:pStyle w:val="Bibliography"/>
      </w:pPr>
      <w:bookmarkStart w:id="24" w:name="ref-Beamesderfer1991"/>
      <w:bookmarkEnd w:id="23"/>
      <w:proofErr w:type="spellStart"/>
      <w:r>
        <w:t>Beamesderfer</w:t>
      </w:r>
      <w:proofErr w:type="spellEnd"/>
      <w:r>
        <w:t xml:space="preserve">, R. C., and B. E. </w:t>
      </w:r>
      <w:proofErr w:type="spellStart"/>
      <w:r>
        <w:t>Rieman</w:t>
      </w:r>
      <w:proofErr w:type="spellEnd"/>
      <w:r>
        <w:t>. 1991. Abundance and distribution of Northern Squawfish, Walleyes, and Smallmouth Bass in John Day Reservoir, Columbia River. Transactions of the American Fisheries Society 120:439–447.</w:t>
      </w:r>
    </w:p>
    <w:p w14:paraId="5418DA3A" w14:textId="77777777" w:rsidR="00045DD1" w:rsidRDefault="000C0FB7">
      <w:pPr>
        <w:pStyle w:val="Bibliography"/>
      </w:pPr>
      <w:bookmarkStart w:id="25" w:name="ref-Chapman1951"/>
      <w:bookmarkEnd w:id="24"/>
      <w:r>
        <w:lastRenderedPageBreak/>
        <w:t>Chapman, D. G. 1951. Some Properties of the Hypergeometric Distribution with Applications to Zoological Sample Censuses. University of California Publications Statistics 1:131–160.</w:t>
      </w:r>
    </w:p>
    <w:p w14:paraId="5878BF02" w14:textId="77777777" w:rsidR="00045DD1" w:rsidRDefault="000C0FB7">
      <w:pPr>
        <w:pStyle w:val="Bibliography"/>
      </w:pPr>
      <w:bookmarkStart w:id="26" w:name="ref-Clark2020"/>
      <w:bookmarkEnd w:id="25"/>
      <w:r>
        <w:t xml:space="preserve">Clark, C., P. Roni, J. Keeton, and G. </w:t>
      </w:r>
      <w:proofErr w:type="spellStart"/>
      <w:r>
        <w:t>Pess</w:t>
      </w:r>
      <w:proofErr w:type="spellEnd"/>
      <w:r>
        <w:t>. 2020. Evaluation of the removal of impassable barriers on anadromous salmon and steelhead in the Columbia River Basin. Fisheries Management and Ecology 27(1):102–110.</w:t>
      </w:r>
    </w:p>
    <w:p w14:paraId="2B4484B2" w14:textId="77777777" w:rsidR="00045DD1" w:rsidRDefault="000C0FB7">
      <w:pPr>
        <w:pStyle w:val="Bibliography"/>
      </w:pPr>
      <w:bookmarkStart w:id="27" w:name="ref-Copeland2014a"/>
      <w:bookmarkEnd w:id="26"/>
      <w:r>
        <w:t xml:space="preserve">Copeland, T., M. W. Ackerman, M. P. </w:t>
      </w:r>
      <w:proofErr w:type="spellStart"/>
      <w:r>
        <w:t>Corsi</w:t>
      </w:r>
      <w:proofErr w:type="spellEnd"/>
      <w:r>
        <w:t>, P. Kennedy, K. K. Wright, M. R. Campbell, and W. C. Schrader. 2014. Wild Juvenile Steelhead and Chinook Salmon Abundance and Composition at Lower Granite Dam, Migratory Years 2010 and 2011. Idaho Department of Fish and Game.</w:t>
      </w:r>
    </w:p>
    <w:p w14:paraId="7EA379C0" w14:textId="77777777" w:rsidR="00045DD1" w:rsidRDefault="000C0FB7">
      <w:pPr>
        <w:pStyle w:val="Bibliography"/>
      </w:pPr>
      <w:bookmarkStart w:id="28" w:name="ref-Crozier2020"/>
      <w:bookmarkEnd w:id="27"/>
      <w:r>
        <w:t xml:space="preserve">Crozier, L. G., J. E. Siegel, L. E. </w:t>
      </w:r>
      <w:proofErr w:type="spellStart"/>
      <w:r>
        <w:t>Wiesebron</w:t>
      </w:r>
      <w:proofErr w:type="spellEnd"/>
      <w:r>
        <w:t>, E. M. Trujillo, B. J. Burke, B. P. Sandford, and D. L. Widener. 2020. Snake River Sockeye and Chinook Salmon in a changing climate: Implications for upstream migration survival during recent extreme and future climates. PLOS ONE 15(9</w:t>
      </w:r>
      <w:proofErr w:type="gramStart"/>
      <w:r>
        <w:t>):e</w:t>
      </w:r>
      <w:proofErr w:type="gramEnd"/>
      <w:r>
        <w:t>0238886.</w:t>
      </w:r>
    </w:p>
    <w:p w14:paraId="6082B9D4" w14:textId="77777777" w:rsidR="00045DD1" w:rsidRDefault="000C0FB7">
      <w:pPr>
        <w:pStyle w:val="Bibliography"/>
      </w:pPr>
      <w:bookmarkStart w:id="29" w:name="ref-Deslauriers2017"/>
      <w:bookmarkEnd w:id="28"/>
      <w:proofErr w:type="spellStart"/>
      <w:r>
        <w:t>Deslauriers</w:t>
      </w:r>
      <w:proofErr w:type="spellEnd"/>
      <w:r>
        <w:t xml:space="preserve">, D., S. R. </w:t>
      </w:r>
      <w:proofErr w:type="spellStart"/>
      <w:r>
        <w:t>Chipps</w:t>
      </w:r>
      <w:proofErr w:type="spellEnd"/>
      <w:r>
        <w:t xml:space="preserve">, J. E. Breck, J. A. Rice, and C. P. </w:t>
      </w:r>
      <w:proofErr w:type="spellStart"/>
      <w:r>
        <w:t>Madenjian</w:t>
      </w:r>
      <w:proofErr w:type="spellEnd"/>
      <w:r>
        <w:t>. 2017. Fish Bioenergetics 4.0: An R-based modeling application. Fisheries 42(11):586–596.</w:t>
      </w:r>
    </w:p>
    <w:p w14:paraId="121FD641" w14:textId="77777777" w:rsidR="00045DD1" w:rsidRDefault="000C0FB7">
      <w:pPr>
        <w:pStyle w:val="Bibliography"/>
      </w:pPr>
      <w:bookmarkStart w:id="30" w:name="ref-Dodson2013"/>
      <w:bookmarkEnd w:id="29"/>
      <w:r>
        <w:t>Dodson, J. J., N. Aubin-</w:t>
      </w:r>
      <w:proofErr w:type="spellStart"/>
      <w:r>
        <w:t>Horth</w:t>
      </w:r>
      <w:proofErr w:type="spellEnd"/>
      <w:r>
        <w:t xml:space="preserve">, V. </w:t>
      </w:r>
      <w:proofErr w:type="spellStart"/>
      <w:r>
        <w:t>Thériault</w:t>
      </w:r>
      <w:proofErr w:type="spellEnd"/>
      <w:r>
        <w:t xml:space="preserve">, and D. J. </w:t>
      </w:r>
      <w:proofErr w:type="spellStart"/>
      <w:r>
        <w:t>Páez</w:t>
      </w:r>
      <w:proofErr w:type="spellEnd"/>
      <w:r>
        <w:t>. 2013. The evolutionary ecology of alternative migratory tactics in salmonid fishes: Alternative migratory tactics as threshold traits. Biological Reviews 88(3):602–625.</w:t>
      </w:r>
    </w:p>
    <w:p w14:paraId="6A6B4617" w14:textId="77777777" w:rsidR="00045DD1" w:rsidRDefault="000C0FB7">
      <w:pPr>
        <w:pStyle w:val="Bibliography"/>
      </w:pPr>
      <w:bookmarkStart w:id="31" w:name="ref-eBird2021"/>
      <w:bookmarkEnd w:id="30"/>
      <w:r>
        <w:t>eBird. 2021. eBird: An online database of bird distribution and abundance [web application]. eBird, Cornell Lab of Ornithology, Ithaca, New York. Available: http://www.ebird.org. Accessed: November 10, 2021.</w:t>
      </w:r>
    </w:p>
    <w:p w14:paraId="306CCF53" w14:textId="77777777" w:rsidR="00045DD1" w:rsidRDefault="000C0FB7">
      <w:pPr>
        <w:pStyle w:val="Bibliography"/>
      </w:pPr>
      <w:bookmarkStart w:id="32" w:name="ref-Emerson1973"/>
      <w:bookmarkEnd w:id="31"/>
      <w:r>
        <w:lastRenderedPageBreak/>
        <w:t>Emerson, J. L. 1973. A history of the Salmon National Forest. United States Forest Service. 194 pp.</w:t>
      </w:r>
    </w:p>
    <w:p w14:paraId="595A7D5D" w14:textId="77777777" w:rsidR="00045DD1" w:rsidRDefault="000C0FB7">
      <w:pPr>
        <w:pStyle w:val="Bibliography"/>
      </w:pPr>
      <w:bookmarkStart w:id="33" w:name="ref-Evans2012"/>
      <w:bookmarkEnd w:id="32"/>
      <w:r>
        <w:t xml:space="preserve">Evans, A. F., N. J. Hostetter, D. D. Roby, K. Collis, D. E. Lyons, B. P. Sandford, R. D. </w:t>
      </w:r>
      <w:proofErr w:type="spellStart"/>
      <w:r>
        <w:t>Ledgerwood</w:t>
      </w:r>
      <w:proofErr w:type="spellEnd"/>
      <w:r>
        <w:t>, and S. Sebring. 2012. Systemwide evaluation of avian predation on juvenile salmonids from the Columbia River based on recoveries of passive integrated transponder tags. Transactions of the American Fisheries Society 141(4):975–989.</w:t>
      </w:r>
    </w:p>
    <w:p w14:paraId="7F884D4C" w14:textId="77777777" w:rsidR="00045DD1" w:rsidRDefault="000C0FB7">
      <w:pPr>
        <w:pStyle w:val="Bibliography"/>
      </w:pPr>
      <w:bookmarkStart w:id="34" w:name="ref-Evans2016"/>
      <w:bookmarkEnd w:id="33"/>
      <w:r>
        <w:t xml:space="preserve">Evans, A. F., Q. Payton, A. </w:t>
      </w:r>
      <w:proofErr w:type="spellStart"/>
      <w:r>
        <w:t>Turecek</w:t>
      </w:r>
      <w:proofErr w:type="spellEnd"/>
      <w:r>
        <w:t xml:space="preserve">, B. Cramer, K. Collis, D. D. Roby, P. J. </w:t>
      </w:r>
      <w:proofErr w:type="spellStart"/>
      <w:r>
        <w:t>Loschl</w:t>
      </w:r>
      <w:proofErr w:type="spellEnd"/>
      <w:r>
        <w:t xml:space="preserve">, L. Sullivan, J. </w:t>
      </w:r>
      <w:proofErr w:type="spellStart"/>
      <w:r>
        <w:t>Skalski</w:t>
      </w:r>
      <w:proofErr w:type="spellEnd"/>
      <w:r>
        <w:t>, M. Weiland, and C. Dotson. 2016. Avian predation on juvenile salmonids: Spatial and temporal analysis based on acoustic and passive integrated transponder tags. Transactions of the American Fisheries Society 145(4):860–877.</w:t>
      </w:r>
    </w:p>
    <w:p w14:paraId="2B0A47C2" w14:textId="77777777" w:rsidR="00045DD1" w:rsidRDefault="000C0FB7">
      <w:pPr>
        <w:pStyle w:val="Bibliography"/>
      </w:pPr>
      <w:bookmarkStart w:id="35" w:name="ref-Feeken2020"/>
      <w:bookmarkEnd w:id="34"/>
      <w:proofErr w:type="spellStart"/>
      <w:r>
        <w:t>Feeken</w:t>
      </w:r>
      <w:proofErr w:type="spellEnd"/>
      <w:r>
        <w:t xml:space="preserve">, S. F., B. Barnett, E. Felts, E. J. Stark, M. Davison, J. R. Poole, C. McClure, B. A. </w:t>
      </w:r>
      <w:proofErr w:type="spellStart"/>
      <w:r>
        <w:t>Knoth</w:t>
      </w:r>
      <w:proofErr w:type="spellEnd"/>
      <w:r>
        <w:t xml:space="preserve">, and M. E. </w:t>
      </w:r>
      <w:proofErr w:type="spellStart"/>
      <w:r>
        <w:t>Dobos</w:t>
      </w:r>
      <w:proofErr w:type="spellEnd"/>
      <w:r>
        <w:t>. 2020. Idaho Anadromous Emigrant Monitoring, 2019 Annual Report. IDFG Report Number 20-09:67.</w:t>
      </w:r>
    </w:p>
    <w:p w14:paraId="446FADBA" w14:textId="77777777" w:rsidR="00045DD1" w:rsidRDefault="000C0FB7">
      <w:pPr>
        <w:pStyle w:val="Bibliography"/>
      </w:pPr>
      <w:bookmarkStart w:id="36" w:name="ref-Foster1977"/>
      <w:bookmarkEnd w:id="35"/>
      <w:r>
        <w:t>Foster, J. R. 1977. Pulsed gastric lavage: An efficient method of removing the stomach contents of live fish. The Progressive Fish-Culturist 39(4):166–169.</w:t>
      </w:r>
    </w:p>
    <w:p w14:paraId="0B6880A8" w14:textId="77777777" w:rsidR="00045DD1" w:rsidRDefault="000C0FB7">
      <w:pPr>
        <w:pStyle w:val="Bibliography"/>
      </w:pPr>
      <w:bookmarkStart w:id="37" w:name="ref-Friesen1999"/>
      <w:bookmarkEnd w:id="36"/>
      <w:r>
        <w:t>Friesen, T. A., and D. L. Ward. 1999. Management of Northern Pikeminnow and implications for juvenile salmonid survival in the lower Columbia and Snake rivers. North American Journal of Fisheries Management 19(2):406–420.</w:t>
      </w:r>
    </w:p>
    <w:p w14:paraId="431C5677" w14:textId="77777777" w:rsidR="00045DD1" w:rsidRDefault="000C0FB7">
      <w:pPr>
        <w:pStyle w:val="Bibliography"/>
      </w:pPr>
      <w:bookmarkStart w:id="38" w:name="ref-Frost2000"/>
      <w:bookmarkEnd w:id="37"/>
      <w:r>
        <w:t xml:space="preserve">Frost, C. N. 2000. A key for identifying </w:t>
      </w:r>
      <w:proofErr w:type="spellStart"/>
      <w:r>
        <w:t>preyfish</w:t>
      </w:r>
      <w:proofErr w:type="spellEnd"/>
      <w:r>
        <w:t xml:space="preserve"> in the Columbia River based on diagnostic bones. U.S. Geological Survey, Western Fisheries Research Center, Columbia River Research Laboratory.</w:t>
      </w:r>
    </w:p>
    <w:p w14:paraId="312DFE3B" w14:textId="77777777" w:rsidR="00045DD1" w:rsidRDefault="000C0FB7">
      <w:pPr>
        <w:pStyle w:val="Bibliography"/>
      </w:pPr>
      <w:bookmarkStart w:id="39" w:name="ref-Gray2001"/>
      <w:bookmarkEnd w:id="38"/>
      <w:r>
        <w:lastRenderedPageBreak/>
        <w:t xml:space="preserve">Gray, R. H., and D. D. </w:t>
      </w:r>
      <w:proofErr w:type="spellStart"/>
      <w:r>
        <w:t>Dauble</w:t>
      </w:r>
      <w:proofErr w:type="spellEnd"/>
      <w:r>
        <w:t>. 2001. Some Life History Characteristics of Cyprinids in the Hanford Reach, Mid-Columbia River. Northwest Science 75(2):122–136.</w:t>
      </w:r>
    </w:p>
    <w:p w14:paraId="4C7EDF98" w14:textId="77777777" w:rsidR="00045DD1" w:rsidRDefault="000C0FB7">
      <w:pPr>
        <w:pStyle w:val="Bibliography"/>
      </w:pPr>
      <w:bookmarkStart w:id="40" w:name="ref-Hansel1988"/>
      <w:bookmarkEnd w:id="39"/>
      <w:r>
        <w:t xml:space="preserve">Hansel, H. C., S. D. Duke, P. T. </w:t>
      </w:r>
      <w:proofErr w:type="spellStart"/>
      <w:r>
        <w:t>Lofy</w:t>
      </w:r>
      <w:proofErr w:type="spellEnd"/>
      <w:r>
        <w:t>, and G. A. Gray. 1988. Use of diagnostic bones to identify and estimate original lengths of ingested prey fishes. Transactions of the American Fisheries Society 117(1):55–62.</w:t>
      </w:r>
    </w:p>
    <w:p w14:paraId="3A54B2F8" w14:textId="77777777" w:rsidR="00045DD1" w:rsidRDefault="000C0FB7">
      <w:pPr>
        <w:pStyle w:val="Bibliography"/>
      </w:pPr>
      <w:bookmarkStart w:id="41" w:name="ref-Harnish2014"/>
      <w:bookmarkEnd w:id="40"/>
      <w:r>
        <w:t xml:space="preserve">Harnish, R. A., E. D. Green, K. A. Deters, K. D. Ham, Z. Deng, H. Li, B. </w:t>
      </w:r>
      <w:proofErr w:type="spellStart"/>
      <w:r>
        <w:t>Rayamajhi</w:t>
      </w:r>
      <w:proofErr w:type="spellEnd"/>
      <w:r>
        <w:t>, K. W. Jung, and G. A. McMichael. 2014. Survival of wild Hanford Reach and Priest Rapids Hatchery fall Chinook Salmon juveniles in the Columbia River: Predation implications. Pacific Northwest National Laboratory.</w:t>
      </w:r>
    </w:p>
    <w:p w14:paraId="5E62AB62" w14:textId="77777777" w:rsidR="00045DD1" w:rsidRDefault="000C0FB7">
      <w:pPr>
        <w:pStyle w:val="Bibliography"/>
      </w:pPr>
      <w:bookmarkStart w:id="42" w:name="ref-Hartleb1995"/>
      <w:bookmarkEnd w:id="41"/>
      <w:proofErr w:type="spellStart"/>
      <w:r>
        <w:t>Hartleb</w:t>
      </w:r>
      <w:proofErr w:type="spellEnd"/>
      <w:r>
        <w:t>, C. F., and J. R. Moring. 1995. An improved gastric lavage device for removing stomach contents from live fish. Fisheries Research 24(3):261–265.</w:t>
      </w:r>
    </w:p>
    <w:p w14:paraId="0A55BFE6" w14:textId="77777777" w:rsidR="00045DD1" w:rsidRDefault="000C0FB7">
      <w:pPr>
        <w:pStyle w:val="Bibliography"/>
      </w:pPr>
      <w:bookmarkStart w:id="43" w:name="ref-Hodgson1988"/>
      <w:bookmarkEnd w:id="42"/>
      <w:r>
        <w:t>Hodgson, J. R., and P. A. Cochran. 1988. The effect of sampling methodology on diet analysis in largemouth bass (</w:t>
      </w:r>
      <w:r>
        <w:rPr>
          <w:i/>
          <w:iCs/>
        </w:rPr>
        <w:t>Micropterus</w:t>
      </w:r>
      <w:r>
        <w:t xml:space="preserve"> </w:t>
      </w:r>
      <w:proofErr w:type="spellStart"/>
      <w:r>
        <w:rPr>
          <w:i/>
          <w:iCs/>
        </w:rPr>
        <w:t>Salmoides</w:t>
      </w:r>
      <w:proofErr w:type="spellEnd"/>
      <w:r>
        <w:t>). SIL Proceedings, 1922-2010 23(3):1670–1675.</w:t>
      </w:r>
    </w:p>
    <w:p w14:paraId="16AF803F" w14:textId="77777777" w:rsidR="00045DD1" w:rsidRDefault="000C0FB7">
      <w:pPr>
        <w:pStyle w:val="Bibliography"/>
      </w:pPr>
      <w:bookmarkStart w:id="44" w:name="ref-ICTRT2007"/>
      <w:bookmarkEnd w:id="43"/>
      <w:r>
        <w:t>Interior Columbia Technical Recovery Team. 2007. Viability criteria for application to interior Columbia basin salmonid ESUs. National Marine Fisheries Service, Northwest Fisheries Science Center, National Oceanographic and Atmospheric Administration.</w:t>
      </w:r>
    </w:p>
    <w:p w14:paraId="65D7B25F" w14:textId="77777777" w:rsidR="00045DD1" w:rsidRDefault="000C0FB7">
      <w:pPr>
        <w:pStyle w:val="Bibliography"/>
      </w:pPr>
      <w:bookmarkStart w:id="45" w:name="ref-Jurajda2016"/>
      <w:bookmarkEnd w:id="44"/>
      <w:proofErr w:type="spellStart"/>
      <w:r>
        <w:t>Jurajda</w:t>
      </w:r>
      <w:proofErr w:type="spellEnd"/>
      <w:r>
        <w:t xml:space="preserve">, P., K. Roche, I. </w:t>
      </w:r>
      <w:proofErr w:type="spellStart"/>
      <w:r>
        <w:t>Sedlacek</w:t>
      </w:r>
      <w:proofErr w:type="spellEnd"/>
      <w:r>
        <w:t xml:space="preserve">, and L. </w:t>
      </w:r>
      <w:proofErr w:type="spellStart"/>
      <w:r>
        <w:t>Vsetickova</w:t>
      </w:r>
      <w:proofErr w:type="spellEnd"/>
      <w:r>
        <w:t>. 2016. Assemblage characteristics and diet of fish in the shallow coastal waters of James Ross Island, Antarctica. Polar Biology 39(12):2299–2309.</w:t>
      </w:r>
    </w:p>
    <w:p w14:paraId="1EE2DD47" w14:textId="77777777" w:rsidR="00045DD1" w:rsidRDefault="000C0FB7">
      <w:pPr>
        <w:pStyle w:val="Bibliography"/>
      </w:pPr>
      <w:bookmarkStart w:id="46" w:name="ref-Justice2017"/>
      <w:bookmarkEnd w:id="45"/>
      <w:r>
        <w:lastRenderedPageBreak/>
        <w:t>Justice, C., S. M. White, D. A. McCullough, D. S. Graves, and M. R. Blanchard. 2017. Can stream and riparian restoration offset climate change impacts to salmon populations? Journal of Environmental Management 188(2017):212–227.</w:t>
      </w:r>
    </w:p>
    <w:p w14:paraId="004F9C74" w14:textId="77777777" w:rsidR="00045DD1" w:rsidRDefault="000C0FB7">
      <w:pPr>
        <w:pStyle w:val="Bibliography"/>
      </w:pPr>
      <w:bookmarkStart w:id="47" w:name="ref-Kamler2001"/>
      <w:bookmarkEnd w:id="46"/>
      <w:proofErr w:type="spellStart"/>
      <w:r>
        <w:t>Kamler</w:t>
      </w:r>
      <w:proofErr w:type="spellEnd"/>
      <w:r>
        <w:t>, J. F., and K. L. Pope. 2001. Nonlethal methods of examining fish stomach contents. Reviews in Fisheries Science 9(1):1–11.</w:t>
      </w:r>
    </w:p>
    <w:p w14:paraId="0931AF56" w14:textId="77777777" w:rsidR="00045DD1" w:rsidRDefault="000C0FB7">
      <w:pPr>
        <w:pStyle w:val="Bibliography"/>
      </w:pPr>
      <w:bookmarkStart w:id="48" w:name="ref-Kinzer2020"/>
      <w:bookmarkEnd w:id="47"/>
      <w:r>
        <w:t>Kinzer, R., R. Orme, M. Campbell, J. Hargrove, and K. See. 2020. Report to NOAA Fisheries for 5-Year ESA Status Review: Snake River Basin Steelhead and Chinook Salmon population abundance, life History, and diversity metrics calculated from in-stream PIT-tag observations (SY2010-SY2019). IPTDSW (In-stream PIT-tag detection systems workgroup). 118 pp.</w:t>
      </w:r>
    </w:p>
    <w:p w14:paraId="52203BA0" w14:textId="77777777" w:rsidR="00045DD1" w:rsidRDefault="000C0FB7">
      <w:pPr>
        <w:pStyle w:val="Bibliography"/>
      </w:pPr>
      <w:bookmarkStart w:id="49" w:name="ref-Knutsen1999"/>
      <w:bookmarkEnd w:id="48"/>
      <w:proofErr w:type="spellStart"/>
      <w:r>
        <w:t>Knutsen</w:t>
      </w:r>
      <w:proofErr w:type="spellEnd"/>
      <w:r>
        <w:t>, C. J., and D. L. Ward. 1999. Biological characteristics of Northern Pikeminnow in the lower Columbia and Snake rivers before and after sustained exploitation. Transactions of the American Fisheries Society 128(6):1008–1019.</w:t>
      </w:r>
    </w:p>
    <w:p w14:paraId="399C58FC" w14:textId="77777777" w:rsidR="00045DD1" w:rsidRDefault="000C0FB7">
      <w:pPr>
        <w:pStyle w:val="Bibliography"/>
      </w:pPr>
      <w:bookmarkStart w:id="50" w:name="ref-Krebs1999"/>
      <w:bookmarkEnd w:id="49"/>
      <w:r>
        <w:t xml:space="preserve">Krebs, C. J. 1999. Ecological methodology. Addison </w:t>
      </w:r>
      <w:proofErr w:type="spellStart"/>
      <w:r>
        <w:t>Welsey</w:t>
      </w:r>
      <w:proofErr w:type="spellEnd"/>
      <w:r>
        <w:t xml:space="preserve"> Educational Publishers, Inc., Menlo Park, CA.</w:t>
      </w:r>
    </w:p>
    <w:p w14:paraId="3E0E8D5E" w14:textId="77777777" w:rsidR="00045DD1" w:rsidRDefault="000C0FB7">
      <w:pPr>
        <w:pStyle w:val="Bibliography"/>
      </w:pPr>
      <w:bookmarkStart w:id="51" w:name="ref-Lewis2019"/>
      <w:bookmarkEnd w:id="50"/>
      <w:r>
        <w:t>Lewis, D. J., S. J. Dundas, D. M. Kling, D. K. Lew, and S. D. Hacker. 2019. The non-market benefits of early and partial gains in managing threatened salmon. PLOS ONE 14(8</w:t>
      </w:r>
      <w:proofErr w:type="gramStart"/>
      <w:r>
        <w:t>):e</w:t>
      </w:r>
      <w:proofErr w:type="gramEnd"/>
      <w:r>
        <w:t>0220260.</w:t>
      </w:r>
    </w:p>
    <w:p w14:paraId="4F523679" w14:textId="77777777" w:rsidR="00045DD1" w:rsidRDefault="000C0FB7">
      <w:pPr>
        <w:pStyle w:val="Bibliography"/>
      </w:pPr>
      <w:bookmarkStart w:id="52" w:name="ref-McCann2019"/>
      <w:bookmarkEnd w:id="51"/>
      <w:r>
        <w:t xml:space="preserve">McCann, J., B. </w:t>
      </w:r>
      <w:proofErr w:type="spellStart"/>
      <w:r>
        <w:t>Chockley</w:t>
      </w:r>
      <w:proofErr w:type="spellEnd"/>
      <w:r>
        <w:t xml:space="preserve">, E. Cooper, B. Hsu, G. Scheer, S. </w:t>
      </w:r>
      <w:proofErr w:type="spellStart"/>
      <w:r>
        <w:t>Haeseker</w:t>
      </w:r>
      <w:proofErr w:type="spellEnd"/>
      <w:r>
        <w:t xml:space="preserve">, R. Lessard, T. Copeland, E. Tinus, A. Storch, D. </w:t>
      </w:r>
      <w:proofErr w:type="spellStart"/>
      <w:r>
        <w:t>Rawding</w:t>
      </w:r>
      <w:proofErr w:type="spellEnd"/>
      <w:r>
        <w:t>, and M. DeHart. 2019. Comparative survival study of PIT-tagged spring/summer/fall Chinook, summer steelhead, and Sockeye. Draft 2019 annual report. BPA Project #19960200. Available at: https://www.fpc.org/documents/CSS/2019CSS_FullDRAFT.pdf.</w:t>
      </w:r>
    </w:p>
    <w:p w14:paraId="2000AC4E" w14:textId="77777777" w:rsidR="00045DD1" w:rsidRDefault="000C0FB7">
      <w:pPr>
        <w:pStyle w:val="Bibliography"/>
      </w:pPr>
      <w:bookmarkStart w:id="53" w:name="ref-McClure2021"/>
      <w:bookmarkEnd w:id="52"/>
      <w:r>
        <w:lastRenderedPageBreak/>
        <w:t xml:space="preserve">McClure, C., B. Barnett, E. A. Felts, M. Davison, N. Smith, B. A. </w:t>
      </w:r>
      <w:proofErr w:type="spellStart"/>
      <w:r>
        <w:t>Knoth</w:t>
      </w:r>
      <w:proofErr w:type="spellEnd"/>
      <w:r>
        <w:t xml:space="preserve">, J. R. Poole, and S. F. </w:t>
      </w:r>
      <w:proofErr w:type="spellStart"/>
      <w:r>
        <w:t>Feeken</w:t>
      </w:r>
      <w:proofErr w:type="spellEnd"/>
      <w:r>
        <w:t>. 2021. Idaho Anadromous Emigrant Monitoring, 2020 Annual Report. IDFG Report Number 21-11:65.</w:t>
      </w:r>
    </w:p>
    <w:p w14:paraId="54DEF8D6" w14:textId="77777777" w:rsidR="00045DD1" w:rsidRDefault="000C0FB7">
      <w:pPr>
        <w:pStyle w:val="Bibliography"/>
      </w:pPr>
      <w:bookmarkStart w:id="54" w:name="ref-McElhany2000"/>
      <w:bookmarkEnd w:id="53"/>
      <w:proofErr w:type="spellStart"/>
      <w:r>
        <w:t>McElhany</w:t>
      </w:r>
      <w:proofErr w:type="spellEnd"/>
      <w:r>
        <w:t xml:space="preserve">, P., M. H. Ruckelshaus, M. J. Ford, T. C. Wainwright, and E. P. </w:t>
      </w:r>
      <w:proofErr w:type="spellStart"/>
      <w:r>
        <w:t>Bjorkstedt</w:t>
      </w:r>
      <w:proofErr w:type="spellEnd"/>
      <w:r>
        <w:t>. 2000. Viable salmonid populations and the recovery of evolutionarily significant units. U.S. Department of Commerce, National Oceanic and Atmospheric Administration, Technical Memo. NMFS-NWFSC-42.:156 pp.</w:t>
      </w:r>
    </w:p>
    <w:p w14:paraId="08FD150B" w14:textId="77777777" w:rsidR="00045DD1" w:rsidRDefault="000C0FB7">
      <w:pPr>
        <w:pStyle w:val="Bibliography"/>
      </w:pPr>
      <w:bookmarkStart w:id="55" w:name="ref-Moss2016"/>
      <w:bookmarkEnd w:id="54"/>
      <w:r>
        <w:t xml:space="preserve">Moss, J., J. Murphy, E. Fergusson, and R. </w:t>
      </w:r>
      <w:proofErr w:type="spellStart"/>
      <w:r>
        <w:t>Heintz</w:t>
      </w:r>
      <w:proofErr w:type="spellEnd"/>
      <w:r>
        <w:t>.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01CFEAA" w14:textId="77777777" w:rsidR="00045DD1" w:rsidRDefault="000C0FB7">
      <w:pPr>
        <w:pStyle w:val="Bibliography"/>
      </w:pPr>
      <w:bookmarkStart w:id="56" w:name="ref-Murphy2021"/>
      <w:bookmarkEnd w:id="55"/>
      <w:r>
        <w:t xml:space="preserve">Murphy, C. A., J. D. Romer, K. </w:t>
      </w:r>
      <w:proofErr w:type="spellStart"/>
      <w:r>
        <w:t>Stertz</w:t>
      </w:r>
      <w:proofErr w:type="spellEnd"/>
      <w:r>
        <w:t xml:space="preserve">, I. Arismendi, R. </w:t>
      </w:r>
      <w:proofErr w:type="spellStart"/>
      <w:r>
        <w:t>Emig</w:t>
      </w:r>
      <w:proofErr w:type="spellEnd"/>
      <w:r>
        <w:t xml:space="preserve">, F. </w:t>
      </w:r>
      <w:proofErr w:type="spellStart"/>
      <w:r>
        <w:t>Monzyk</w:t>
      </w:r>
      <w:proofErr w:type="spellEnd"/>
      <w:r>
        <w:t>, and S. L. Johnson. 2021. Damming salmon fry: Evidence for predation by non-native warmwater fishes in reservoirs. Ecosphere 12(9</w:t>
      </w:r>
      <w:proofErr w:type="gramStart"/>
      <w:r>
        <w:t>):e</w:t>
      </w:r>
      <w:proofErr w:type="gramEnd"/>
      <w:r>
        <w:t>03757.</w:t>
      </w:r>
    </w:p>
    <w:p w14:paraId="2362BE64" w14:textId="77777777" w:rsidR="00045DD1" w:rsidRDefault="000C0FB7">
      <w:pPr>
        <w:pStyle w:val="Bibliography"/>
      </w:pPr>
      <w:bookmarkStart w:id="57" w:name="ref-NOAA2017"/>
      <w:bookmarkEnd w:id="56"/>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2EB4E8" w14:textId="77777777" w:rsidR="00045DD1" w:rsidRDefault="000C0FB7">
      <w:pPr>
        <w:pStyle w:val="Bibliography"/>
      </w:pPr>
      <w:bookmarkStart w:id="58" w:name="ref-Nemeth1999"/>
      <w:bookmarkEnd w:id="57"/>
      <w:r>
        <w:t>Nemeth, D. J., and R. B. Kiefer. 1999. Snake River spring and summer Chinook Salmon choice for recovery. Fisheries 24(10):16–23.</w:t>
      </w:r>
    </w:p>
    <w:p w14:paraId="00DEF310" w14:textId="77777777" w:rsidR="00045DD1" w:rsidRDefault="000C0FB7">
      <w:pPr>
        <w:pStyle w:val="Bibliography"/>
      </w:pPr>
      <w:bookmarkStart w:id="59" w:name="ref-Parker1995"/>
      <w:bookmarkEnd w:id="58"/>
      <w:r>
        <w:t>Parker, R. M., M. P. Zimmerman, and D. L. Ward. 1995. Variability in biological characteristics of Northern Squawfish in the lower Columbia and Snake rivers 124:335–346.</w:t>
      </w:r>
    </w:p>
    <w:p w14:paraId="041F6AEF" w14:textId="77777777" w:rsidR="00045DD1" w:rsidRDefault="000C0FB7">
      <w:pPr>
        <w:pStyle w:val="Bibliography"/>
      </w:pPr>
      <w:bookmarkStart w:id="60" w:name="ref-Petersen1994"/>
      <w:bookmarkEnd w:id="59"/>
      <w:r>
        <w:lastRenderedPageBreak/>
        <w:t>Petersen, J. H. 1994. Importance of spatial pattern in estimating predation on juvenile salmonids in the Columbia River. Transactions of the American Fisheries Society 123(6):924–930.</w:t>
      </w:r>
    </w:p>
    <w:p w14:paraId="4455F631" w14:textId="77777777" w:rsidR="00045DD1" w:rsidRDefault="000C0FB7">
      <w:pPr>
        <w:pStyle w:val="Bibliography"/>
      </w:pPr>
      <w:bookmarkStart w:id="61" w:name="ref-Petersen1999"/>
      <w:bookmarkEnd w:id="60"/>
      <w:r>
        <w:t>Petersen, J. H., and D. L. Ward. 1999. Development and corroboration of a bioenergetics model for Northern Pikeminnow feeding on juvenile salmonids in the Columbia River. Transactions of the American Fisheries Society 128(5):784–801.</w:t>
      </w:r>
    </w:p>
    <w:p w14:paraId="30D290F3" w14:textId="77777777" w:rsidR="00045DD1" w:rsidRDefault="000C0FB7">
      <w:pPr>
        <w:pStyle w:val="Bibliography"/>
      </w:pPr>
      <w:bookmarkStart w:id="62" w:name="ref-Poe1991"/>
      <w:bookmarkEnd w:id="61"/>
      <w:r>
        <w:t xml:space="preserve">Poe, T. E., H. C. Hansel, S. </w:t>
      </w:r>
      <w:proofErr w:type="spellStart"/>
      <w:r>
        <w:t>Vigg</w:t>
      </w:r>
      <w:proofErr w:type="spellEnd"/>
      <w:r>
        <w:t>, D. E. Palmer, and L. A. Prendergast. 1991. Feeding of predaceous fishes on out-migrating juvenile salmonids in John Day Reservoir, Columbia River. Transactions of the American Fisheries Society 120(4):405–420.</w:t>
      </w:r>
    </w:p>
    <w:p w14:paraId="190F7805" w14:textId="77777777" w:rsidR="00045DD1" w:rsidRDefault="000C0FB7">
      <w:pPr>
        <w:pStyle w:val="Bibliography"/>
      </w:pPr>
      <w:bookmarkStart w:id="63" w:name="ref-Poole2019"/>
      <w:bookmarkEnd w:id="62"/>
      <w:r>
        <w:t xml:space="preserve">Poole, J. R., E. Felts, M. </w:t>
      </w:r>
      <w:proofErr w:type="spellStart"/>
      <w:r>
        <w:t>Dobos</w:t>
      </w:r>
      <w:proofErr w:type="spellEnd"/>
      <w:r>
        <w:t xml:space="preserve">, B. Barnett, M. Davison, C. J. Roth, B. A. </w:t>
      </w:r>
      <w:proofErr w:type="spellStart"/>
      <w:r>
        <w:t>Knoth</w:t>
      </w:r>
      <w:proofErr w:type="spellEnd"/>
      <w:r>
        <w:t>, and E. J. Stark. 2019. Idaho Anadromous Emigrant Monitoring, 2018 Annual Report. IDFG Report Number 19-11:71.</w:t>
      </w:r>
    </w:p>
    <w:p w14:paraId="017C2512" w14:textId="77777777" w:rsidR="00045DD1" w:rsidRDefault="000C0FB7">
      <w:pPr>
        <w:pStyle w:val="Bibliography"/>
      </w:pPr>
      <w:bookmarkStart w:id="64" w:name="ref-Porter2019"/>
      <w:bookmarkEnd w:id="63"/>
      <w:r>
        <w:t xml:space="preserve">Porter, N. J., M. W. Ackerman, T. Mackey, G. A. Axel, and K. E. See. 2019. Movement and distribution of Chinook Salmon </w:t>
      </w:r>
      <w:proofErr w:type="spellStart"/>
      <w:r>
        <w:t>presmolts</w:t>
      </w:r>
      <w:proofErr w:type="spellEnd"/>
      <w:r>
        <w:t xml:space="preserve"> in the mainstem Salmon River, 2018/2019 annual report. Prepared by </w:t>
      </w:r>
      <w:proofErr w:type="spellStart"/>
      <w:r>
        <w:t>Biomark</w:t>
      </w:r>
      <w:proofErr w:type="spellEnd"/>
      <w:r>
        <w:t>, Inc. - Applied Biological Services and Fish Ecology Division, Northwest Fisheries Science Center, National Marine Fisheries Service, National Oceanic and Atmospheric Administration. 47 pp.</w:t>
      </w:r>
    </w:p>
    <w:p w14:paraId="12A6E16F" w14:textId="77777777" w:rsidR="00045DD1" w:rsidRDefault="000C0FB7">
      <w:pPr>
        <w:pStyle w:val="Bibliography"/>
      </w:pPr>
      <w:bookmarkStart w:id="65" w:name="ref-QGISDevelopmentTeam2022"/>
      <w:bookmarkEnd w:id="64"/>
      <w:r>
        <w:t xml:space="preserve">QGIS Development Team. 2022. QGIS Geographic Information System. </w:t>
      </w:r>
      <w:proofErr w:type="gramStart"/>
      <w:r>
        <w:t>Open Source</w:t>
      </w:r>
      <w:proofErr w:type="gramEnd"/>
      <w:r>
        <w:t xml:space="preserve"> Geospatial Foundation.</w:t>
      </w:r>
    </w:p>
    <w:p w14:paraId="27231427" w14:textId="77777777" w:rsidR="00045DD1" w:rsidRDefault="000C0FB7">
      <w:pPr>
        <w:pStyle w:val="Bibliography"/>
      </w:pPr>
      <w:bookmarkStart w:id="66" w:name="ref-RCoreTeam2021"/>
      <w:bookmarkEnd w:id="65"/>
      <w:r>
        <w:t>R Core Team. 2021. R: A language and environment for statistical computing. R Foundation for Statistical Computing, Vienna, Austria.</w:t>
      </w:r>
    </w:p>
    <w:p w14:paraId="07C8DD52" w14:textId="77777777" w:rsidR="00045DD1" w:rsidRDefault="000C0FB7">
      <w:pPr>
        <w:pStyle w:val="Bibliography"/>
      </w:pPr>
      <w:bookmarkStart w:id="67" w:name="ref-Reichmuth1985"/>
      <w:bookmarkEnd w:id="66"/>
      <w:proofErr w:type="spellStart"/>
      <w:r>
        <w:lastRenderedPageBreak/>
        <w:t>Reichmuth</w:t>
      </w:r>
      <w:proofErr w:type="spellEnd"/>
      <w:r>
        <w:t xml:space="preserve">, D., A. Potter, M. Knops, and M. </w:t>
      </w:r>
      <w:proofErr w:type="spellStart"/>
      <w:r>
        <w:t>Leaverton</w:t>
      </w:r>
      <w:proofErr w:type="spellEnd"/>
      <w:r>
        <w:t xml:space="preserve">. 1985. Reducing Ice Jams Along the Salmon River </w:t>
      </w:r>
      <w:proofErr w:type="spellStart"/>
      <w:r>
        <w:t>Deadwater</w:t>
      </w:r>
      <w:proofErr w:type="spellEnd"/>
      <w:r>
        <w:t xml:space="preserve"> Reach: Problems, Proposals and Prospects. A </w:t>
      </w:r>
      <w:proofErr w:type="spellStart"/>
      <w:r>
        <w:t>Prelminary</w:t>
      </w:r>
      <w:proofErr w:type="spellEnd"/>
      <w:r>
        <w:t xml:space="preserve"> Review, Evaluation and Proposal. Page 69. </w:t>
      </w:r>
      <w:proofErr w:type="spellStart"/>
      <w:r>
        <w:t>Geomax</w:t>
      </w:r>
      <w:proofErr w:type="spellEnd"/>
      <w:r>
        <w:t>, Prepared for {{Idaho Department}} of {{Fish}} and {{Game}}.</w:t>
      </w:r>
    </w:p>
    <w:p w14:paraId="3FDF5703" w14:textId="77777777" w:rsidR="00045DD1" w:rsidRDefault="000C0FB7">
      <w:pPr>
        <w:pStyle w:val="Bibliography"/>
      </w:pPr>
      <w:bookmarkStart w:id="68" w:name="ref-Roni2018"/>
      <w:bookmarkEnd w:id="67"/>
      <w:r>
        <w:t xml:space="preserve">Roni, P., P. J. Anders, T. J. </w:t>
      </w:r>
      <w:proofErr w:type="spellStart"/>
      <w:r>
        <w:t>Beechie</w:t>
      </w:r>
      <w:proofErr w:type="spellEnd"/>
      <w:r>
        <w:t xml:space="preserve">, and D. J. </w:t>
      </w:r>
      <w:proofErr w:type="spellStart"/>
      <w:r>
        <w:t>Kaplowe</w:t>
      </w:r>
      <w:proofErr w:type="spellEnd"/>
      <w:r>
        <w:t>. 2018. Review of tools for identifying, planning, and implementing habitat restoration for Pacific salmon and steelhead. North American Journal of Fisheries Management 38(2):355–376.</w:t>
      </w:r>
    </w:p>
    <w:p w14:paraId="7619E378" w14:textId="77777777" w:rsidR="00045DD1" w:rsidRDefault="000C0FB7">
      <w:pPr>
        <w:pStyle w:val="Bibliography"/>
      </w:pPr>
      <w:bookmarkStart w:id="69" w:name="ref-Rubenson2020"/>
      <w:bookmarkEnd w:id="68"/>
      <w:proofErr w:type="spellStart"/>
      <w:r>
        <w:t>Rubenson</w:t>
      </w:r>
      <w:proofErr w:type="spellEnd"/>
      <w:r>
        <w:t>, E. S., D. J. Lawrence, and J. D. Olden. 2020. Threats to rearing juvenile Chinook Salmon from nonnative Smallmouth Bass inferred from stable isotope and fatty acid biomarkers. Transactions of the American Fisheries Society 149(3):350–363.</w:t>
      </w:r>
    </w:p>
    <w:p w14:paraId="5A385ECA" w14:textId="77777777" w:rsidR="00045DD1" w:rsidRDefault="000C0FB7">
      <w:pPr>
        <w:pStyle w:val="Bibliography"/>
      </w:pPr>
      <w:bookmarkStart w:id="70" w:name="ref-Shively1996"/>
      <w:bookmarkEnd w:id="69"/>
      <w:r>
        <w:t>Shively, R. S., T. P. Poe, M. B. Sheer, and R. Peters. 1996. Criteria for reducing predation by Northern Squawfish near juvenile salmonid bypass outfalls at Columbia River dams. Regulated Rivers: Research &amp; Management 12(4-5):493–500.</w:t>
      </w:r>
    </w:p>
    <w:p w14:paraId="3F995050" w14:textId="77777777" w:rsidR="00045DD1" w:rsidRDefault="000C0FB7">
      <w:pPr>
        <w:pStyle w:val="Bibliography"/>
      </w:pPr>
      <w:bookmarkStart w:id="71" w:name="ref-Tabor1993"/>
      <w:bookmarkEnd w:id="70"/>
      <w:r>
        <w:t>Tabor, R. A., R. S. Shively, and T. P. Poe. 1993. Predation of juvenile salmonids by Smallmouth Bass and Northern Pikeminnow in the Columbia River near Richland, Washington. North American Journal of Fisheries Management 13(4):831–838.</w:t>
      </w:r>
    </w:p>
    <w:p w14:paraId="77AADA3C" w14:textId="77777777" w:rsidR="00045DD1" w:rsidRDefault="000C0FB7">
      <w:pPr>
        <w:pStyle w:val="Bibliography"/>
      </w:pPr>
      <w:bookmarkStart w:id="72" w:name="ref-USACE1986"/>
      <w:bookmarkEnd w:id="71"/>
      <w:r>
        <w:t>USACE. 1986. Salmon River Flood Damage Reduction. Lemhi County, Idaho. Detailed Project Report and Environmental Impact Statement. Page 705. US Army Corps of Engineers.</w:t>
      </w:r>
    </w:p>
    <w:p w14:paraId="70833371" w14:textId="77777777" w:rsidR="00045DD1" w:rsidRDefault="000C0FB7">
      <w:pPr>
        <w:pStyle w:val="Bibliography"/>
      </w:pPr>
      <w:bookmarkStart w:id="73" w:name="ref-Venditti2000"/>
      <w:bookmarkEnd w:id="72"/>
      <w:proofErr w:type="spellStart"/>
      <w:r>
        <w:t>Venditti</w:t>
      </w:r>
      <w:proofErr w:type="spellEnd"/>
      <w:r>
        <w:t xml:space="preserve">, D. A., D. W. </w:t>
      </w:r>
      <w:proofErr w:type="spellStart"/>
      <w:r>
        <w:t>Rondorf</w:t>
      </w:r>
      <w:proofErr w:type="spellEnd"/>
      <w:r>
        <w:t>, and J. M. Kraut. 2000. Migratory behavior and forebay delay of radio-tagged juvenile fall Chinook Salmon in a lower Snake River impoundment. North American Journal of Fisheries Management 20(1):41–52.</w:t>
      </w:r>
    </w:p>
    <w:p w14:paraId="74597BCB" w14:textId="77777777" w:rsidR="00045DD1" w:rsidRDefault="000C0FB7">
      <w:pPr>
        <w:pStyle w:val="Bibliography"/>
      </w:pPr>
      <w:bookmarkStart w:id="74" w:name="ref-Ward1995"/>
      <w:bookmarkEnd w:id="73"/>
      <w:r>
        <w:lastRenderedPageBreak/>
        <w:t>Ward, D. L., J. H. Petersen, and J. J. Loch. 1995. Index of predation on juvenile salmonids by Northern Squawfish in the lower and middle Columbia River and in the lower Snake River. Transactions of the American Fisheries Society 124:321–334.</w:t>
      </w:r>
    </w:p>
    <w:p w14:paraId="27EF23CB" w14:textId="77777777" w:rsidR="00045DD1" w:rsidRDefault="000C0FB7">
      <w:pPr>
        <w:pStyle w:val="Bibliography"/>
      </w:pPr>
      <w:bookmarkStart w:id="75" w:name="ref-Wasowicz1994"/>
      <w:bookmarkEnd w:id="74"/>
      <w:proofErr w:type="spellStart"/>
      <w:r>
        <w:t>Wasowicz</w:t>
      </w:r>
      <w:proofErr w:type="spellEnd"/>
      <w:r>
        <w:t xml:space="preserve">, A., and R. A. Valdez. 1994. A nonlethal technique to recover gut contents of </w:t>
      </w:r>
      <w:proofErr w:type="spellStart"/>
      <w:r>
        <w:t>Roundtail</w:t>
      </w:r>
      <w:proofErr w:type="spellEnd"/>
      <w:r>
        <w:t xml:space="preserve"> Chub. North American Journal of Fisheries Management 14(3):656–658.</w:t>
      </w:r>
    </w:p>
    <w:p w14:paraId="1C3CDEC4" w14:textId="77777777" w:rsidR="00045DD1" w:rsidRDefault="000C0FB7">
      <w:pPr>
        <w:pStyle w:val="Bibliography"/>
      </w:pPr>
      <w:bookmarkStart w:id="76" w:name="ref-White2021"/>
      <w:bookmarkEnd w:id="75"/>
      <w:r>
        <w:t xml:space="preserve">White, S. M., S. Brandy, C. Justice, K. A. Morinaga, L. Naylor, J. </w:t>
      </w:r>
      <w:proofErr w:type="spellStart"/>
      <w:r>
        <w:t>Ruzycki</w:t>
      </w:r>
      <w:proofErr w:type="spellEnd"/>
      <w:r>
        <w:t xml:space="preserve">, E. R. </w:t>
      </w:r>
      <w:proofErr w:type="spellStart"/>
      <w:r>
        <w:t>Sedell</w:t>
      </w:r>
      <w:proofErr w:type="spellEnd"/>
      <w:r>
        <w:t>, J. Steele, A. Towne, J. G. Webster, and I. Wilson. 2021. Progress towards a comprehensive approach for habitat restoration in the Columbia Basin: Case study in the Grande Ronde River. Fisheries 46(5):229–243.</w:t>
      </w:r>
    </w:p>
    <w:p w14:paraId="663ACBA2" w14:textId="77777777" w:rsidR="00045DD1" w:rsidRDefault="000C0FB7">
      <w:pPr>
        <w:pStyle w:val="Bibliography"/>
      </w:pPr>
      <w:bookmarkStart w:id="77" w:name="ref-Widener2021"/>
      <w:bookmarkEnd w:id="76"/>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78A2FC29" w14:textId="77777777" w:rsidR="00045DD1" w:rsidRDefault="000C0FB7">
      <w:pPr>
        <w:pStyle w:val="Bibliography"/>
      </w:pPr>
      <w:bookmarkStart w:id="78" w:name="ref-Winther2020"/>
      <w:bookmarkEnd w:id="77"/>
      <w:proofErr w:type="spellStart"/>
      <w:r>
        <w:t>Winther</w:t>
      </w:r>
      <w:proofErr w:type="spellEnd"/>
      <w:r>
        <w:t>,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1FB0A9D5" w14:textId="77777777" w:rsidR="00045DD1" w:rsidRDefault="000C0FB7">
      <w:pPr>
        <w:pStyle w:val="Bibliography"/>
      </w:pPr>
      <w:bookmarkStart w:id="79" w:name="ref-Wydoski2003"/>
      <w:bookmarkEnd w:id="78"/>
      <w:proofErr w:type="spellStart"/>
      <w:r>
        <w:t>Wydoski</w:t>
      </w:r>
      <w:proofErr w:type="spellEnd"/>
      <w:r>
        <w:t>, R. S., and R. R. Whitney. 2003. Inland fishes of Washington: Second edition, revised and expanded. University of Washington Press.</w:t>
      </w:r>
    </w:p>
    <w:p w14:paraId="57700A72" w14:textId="77777777" w:rsidR="00045DD1" w:rsidRDefault="000C0FB7">
      <w:pPr>
        <w:pStyle w:val="Bibliography"/>
      </w:pPr>
      <w:bookmarkStart w:id="80" w:name="ref-Zimmerman1999"/>
      <w:bookmarkEnd w:id="79"/>
      <w:r>
        <w:lastRenderedPageBreak/>
        <w:t>Zimmerman, M. P., and D. L. Ward. 1999. Index of predation on juvenile salmonids by Northern Pikeminnow in the lower Columbia River basin from 1994-96. Transactions of the American Fisheries Society 128(6):995–1007.</w:t>
      </w:r>
    </w:p>
    <w:p w14:paraId="004DAEDB" w14:textId="77777777" w:rsidR="00045DD1" w:rsidRDefault="000C0FB7">
      <w:pPr>
        <w:pStyle w:val="Bibliography"/>
      </w:pPr>
      <w:bookmarkStart w:id="81" w:name="ref-Zimmerman2012"/>
      <w:bookmarkEnd w:id="80"/>
      <w:r>
        <w:t>Zimmerman, M., K. Krueger, P. Roni, B. Bilby, J. Walters, and T. Quinn. 2012. Intensively Monitored Watersheds Program: An updated plan to monitor fish and habitat responses to restoration actions in the lower Columbia watersheds:41.</w:t>
      </w:r>
    </w:p>
    <w:bookmarkEnd w:id="20"/>
    <w:bookmarkEnd w:id="81"/>
    <w:p w14:paraId="3F39A934" w14:textId="77777777" w:rsidR="00045DD1" w:rsidRDefault="000C0FB7">
      <w:r>
        <w:br w:type="page"/>
      </w:r>
    </w:p>
    <w:p w14:paraId="221CF8B9" w14:textId="77777777" w:rsidR="00045DD1" w:rsidRDefault="000C0FB7">
      <w:pPr>
        <w:pStyle w:val="Heading1"/>
      </w:pPr>
      <w:bookmarkStart w:id="82" w:name="tables"/>
      <w:bookmarkEnd w:id="18"/>
      <w:r>
        <w:lastRenderedPageBreak/>
        <w:t>Tables</w:t>
      </w:r>
    </w:p>
    <w:p w14:paraId="4C7EA859" w14:textId="77777777" w:rsidR="00045DD1" w:rsidRDefault="000C0FB7">
      <w:pPr>
        <w:pStyle w:val="TableCaption"/>
      </w:pPr>
      <w:r>
        <w:t>Table 1: Summary of Northern Pikeminnow angling survey data. Fall surveys included mark and recapture weeks for the single census estimate. Spring surveys included only a single capture week to estimate catch-per-unit-effort.</w:t>
      </w:r>
    </w:p>
    <w:tbl>
      <w:tblPr>
        <w:tblStyle w:val="PlainTable1"/>
        <w:tblW w:w="8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5"/>
        <w:gridCol w:w="936"/>
        <w:gridCol w:w="994"/>
        <w:gridCol w:w="1362"/>
        <w:gridCol w:w="1414"/>
        <w:gridCol w:w="1862"/>
        <w:gridCol w:w="870"/>
      </w:tblGrid>
      <w:tr w:rsidR="00207623" w14:paraId="1D40A62F" w14:textId="77777777" w:rsidTr="006670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auto"/>
              <w:bottom w:val="single" w:sz="4" w:space="0" w:color="auto"/>
            </w:tcBorders>
            <w:vAlign w:val="center"/>
          </w:tcPr>
          <w:p w14:paraId="2BECFA6B" w14:textId="77777777" w:rsidR="00207623" w:rsidRPr="003B7C2F" w:rsidRDefault="00207623" w:rsidP="0066706A">
            <w:pPr>
              <w:spacing w:line="240" w:lineRule="auto"/>
              <w:jc w:val="center"/>
              <w:rPr>
                <w:b w:val="0"/>
                <w:bCs w:val="0"/>
              </w:rPr>
            </w:pPr>
            <w:r w:rsidRPr="00DF4616">
              <w:t>Survey</w:t>
            </w:r>
          </w:p>
        </w:tc>
        <w:tc>
          <w:tcPr>
            <w:tcW w:w="0" w:type="dxa"/>
            <w:tcBorders>
              <w:top w:val="single" w:sz="4" w:space="0" w:color="auto"/>
              <w:bottom w:val="single" w:sz="4" w:space="0" w:color="auto"/>
            </w:tcBorders>
            <w:vAlign w:val="center"/>
          </w:tcPr>
          <w:p w14:paraId="3D4F97CA"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Survey Week</w:t>
            </w:r>
          </w:p>
        </w:tc>
        <w:tc>
          <w:tcPr>
            <w:tcW w:w="994" w:type="dxa"/>
            <w:tcBorders>
              <w:top w:val="single" w:sz="4" w:space="0" w:color="auto"/>
              <w:bottom w:val="single" w:sz="4" w:space="0" w:color="auto"/>
            </w:tcBorders>
            <w:vAlign w:val="center"/>
          </w:tcPr>
          <w:p w14:paraId="317EEDB6"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Date</w:t>
            </w:r>
          </w:p>
        </w:tc>
        <w:tc>
          <w:tcPr>
            <w:tcW w:w="0" w:type="auto"/>
            <w:tcBorders>
              <w:top w:val="single" w:sz="4" w:space="0" w:color="auto"/>
              <w:bottom w:val="single" w:sz="4" w:space="0" w:color="auto"/>
            </w:tcBorders>
            <w:vAlign w:val="center"/>
          </w:tcPr>
          <w:p w14:paraId="6D7223F9"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Fish Caught</w:t>
            </w:r>
          </w:p>
        </w:tc>
        <w:tc>
          <w:tcPr>
            <w:tcW w:w="1414" w:type="dxa"/>
            <w:tcBorders>
              <w:top w:val="single" w:sz="4" w:space="0" w:color="auto"/>
              <w:bottom w:val="single" w:sz="4" w:space="0" w:color="auto"/>
            </w:tcBorders>
            <w:vAlign w:val="center"/>
          </w:tcPr>
          <w:p w14:paraId="4EDB04E3" w14:textId="7D222252" w:rsidR="00207623" w:rsidRPr="003B7C2F" w:rsidRDefault="008B795F"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Recaptures</w:t>
            </w:r>
          </w:p>
        </w:tc>
        <w:tc>
          <w:tcPr>
            <w:tcW w:w="1862" w:type="dxa"/>
            <w:tcBorders>
              <w:top w:val="single" w:sz="4" w:space="0" w:color="auto"/>
              <w:bottom w:val="single" w:sz="4" w:space="0" w:color="auto"/>
            </w:tcBorders>
            <w:vAlign w:val="center"/>
          </w:tcPr>
          <w:p w14:paraId="43575500"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Returned</w:t>
            </w:r>
          </w:p>
        </w:tc>
        <w:tc>
          <w:tcPr>
            <w:tcW w:w="870" w:type="dxa"/>
            <w:tcBorders>
              <w:top w:val="single" w:sz="4" w:space="0" w:color="auto"/>
              <w:bottom w:val="single" w:sz="4" w:space="0" w:color="auto"/>
            </w:tcBorders>
            <w:vAlign w:val="center"/>
          </w:tcPr>
          <w:p w14:paraId="0864C75B"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CPUE</w:t>
            </w:r>
          </w:p>
        </w:tc>
      </w:tr>
      <w:tr w:rsidR="00207623" w14:paraId="6BEB1D91"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54340E6C" w14:textId="77777777" w:rsidR="00207623" w:rsidRPr="003B7C2F" w:rsidRDefault="00207623" w:rsidP="0066706A">
            <w:pPr>
              <w:spacing w:line="240" w:lineRule="auto"/>
              <w:jc w:val="center"/>
              <w:rPr>
                <w:b w:val="0"/>
                <w:bCs w:val="0"/>
              </w:rPr>
            </w:pPr>
            <w:r w:rsidRPr="00DF4616">
              <w:t>Fall 2019</w:t>
            </w:r>
          </w:p>
        </w:tc>
        <w:tc>
          <w:tcPr>
            <w:tcW w:w="0" w:type="dxa"/>
            <w:vMerge w:val="restart"/>
            <w:tcBorders>
              <w:top w:val="single" w:sz="4" w:space="0" w:color="auto"/>
            </w:tcBorders>
            <w:shd w:val="clear" w:color="auto" w:fill="FFFFFF" w:themeFill="background1"/>
            <w:vAlign w:val="center"/>
          </w:tcPr>
          <w:p w14:paraId="6C1A2BA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309D7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6BAA779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29</w:t>
            </w:r>
          </w:p>
        </w:tc>
        <w:tc>
          <w:tcPr>
            <w:tcW w:w="0" w:type="dxa"/>
            <w:tcBorders>
              <w:top w:val="single" w:sz="4" w:space="0" w:color="auto"/>
            </w:tcBorders>
            <w:shd w:val="clear" w:color="auto" w:fill="FFFFFF" w:themeFill="background1"/>
            <w:vAlign w:val="center"/>
          </w:tcPr>
          <w:p w14:paraId="05BA10C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4E227C2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1C00F60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1.83</w:t>
            </w:r>
          </w:p>
        </w:tc>
      </w:tr>
      <w:tr w:rsidR="00207623" w14:paraId="26CC7AEF"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DA3844"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0FAD54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78DD8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67B6C79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0" w:type="dxa"/>
            <w:shd w:val="clear" w:color="auto" w:fill="FFFFFF" w:themeFill="background1"/>
            <w:vAlign w:val="center"/>
          </w:tcPr>
          <w:p w14:paraId="6A12DA3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70498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4F9F214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0154A3C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0D94EA02"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24E217A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0B1719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025EF8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0" w:type="dxa"/>
            <w:shd w:val="clear" w:color="auto" w:fill="FFFFFF" w:themeFill="background1"/>
            <w:vAlign w:val="center"/>
          </w:tcPr>
          <w:p w14:paraId="106D809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53EBA2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11CD05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39DBF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71C941D"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0E6AEF8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377509D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2006765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149</w:t>
            </w:r>
          </w:p>
        </w:tc>
        <w:tc>
          <w:tcPr>
            <w:tcW w:w="0" w:type="dxa"/>
            <w:shd w:val="clear" w:color="auto" w:fill="FFFFFF" w:themeFill="background1"/>
            <w:vAlign w:val="center"/>
          </w:tcPr>
          <w:p w14:paraId="32F7073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dxa"/>
            <w:shd w:val="clear" w:color="auto" w:fill="FFFFFF" w:themeFill="background1"/>
            <w:vAlign w:val="center"/>
          </w:tcPr>
          <w:p w14:paraId="49DC2BA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1E84B1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8749934"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CC574E"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B3E15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7C95C2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22E2192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56EC5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433517F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66E4894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EB73BC3"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top w:val="single" w:sz="4" w:space="0" w:color="auto"/>
              <w:bottom w:val="single" w:sz="4" w:space="0" w:color="auto"/>
            </w:tcBorders>
            <w:shd w:val="clear" w:color="auto" w:fill="FFFFFF" w:themeFill="background1"/>
            <w:vAlign w:val="center"/>
          </w:tcPr>
          <w:p w14:paraId="5C26433F" w14:textId="77777777" w:rsidR="00207623" w:rsidRPr="003B7C2F" w:rsidRDefault="00207623" w:rsidP="0066706A">
            <w:pPr>
              <w:spacing w:line="240" w:lineRule="auto"/>
              <w:jc w:val="center"/>
              <w:rPr>
                <w:b w:val="0"/>
                <w:bCs w:val="0"/>
              </w:rPr>
            </w:pPr>
          </w:p>
        </w:tc>
        <w:tc>
          <w:tcPr>
            <w:tcW w:w="0" w:type="dxa"/>
            <w:vMerge/>
            <w:tcBorders>
              <w:top w:val="single" w:sz="4" w:space="0" w:color="auto"/>
              <w:bottom w:val="single" w:sz="4" w:space="0" w:color="auto"/>
            </w:tcBorders>
            <w:shd w:val="clear" w:color="auto" w:fill="FFFFFF" w:themeFill="background1"/>
            <w:vAlign w:val="center"/>
          </w:tcPr>
          <w:p w14:paraId="42EE9C2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56EA77D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tcBorders>
              <w:bottom w:val="single" w:sz="4" w:space="0" w:color="auto"/>
            </w:tcBorders>
            <w:shd w:val="clear" w:color="auto" w:fill="FFFFFF" w:themeFill="background1"/>
            <w:vAlign w:val="center"/>
          </w:tcPr>
          <w:p w14:paraId="7C033E0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143</w:t>
            </w:r>
          </w:p>
        </w:tc>
        <w:tc>
          <w:tcPr>
            <w:tcW w:w="0" w:type="dxa"/>
            <w:tcBorders>
              <w:bottom w:val="single" w:sz="4" w:space="0" w:color="auto"/>
            </w:tcBorders>
            <w:shd w:val="clear" w:color="auto" w:fill="FFFFFF" w:themeFill="background1"/>
            <w:vAlign w:val="center"/>
          </w:tcPr>
          <w:p w14:paraId="236E853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0" w:type="dxa"/>
            <w:tcBorders>
              <w:bottom w:val="single" w:sz="4" w:space="0" w:color="auto"/>
            </w:tcBorders>
            <w:shd w:val="clear" w:color="auto" w:fill="FFFFFF" w:themeFill="background1"/>
            <w:vAlign w:val="center"/>
          </w:tcPr>
          <w:p w14:paraId="61F9EC6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tcBorders>
              <w:bottom w:val="single" w:sz="4" w:space="0" w:color="auto"/>
            </w:tcBorders>
            <w:shd w:val="clear" w:color="auto" w:fill="FFFFFF" w:themeFill="background1"/>
            <w:vAlign w:val="center"/>
          </w:tcPr>
          <w:p w14:paraId="4BEEAED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001D28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767C7BC2" w14:textId="77777777" w:rsidR="00207623" w:rsidRPr="003B7C2F" w:rsidRDefault="00207623" w:rsidP="0066706A">
            <w:pPr>
              <w:spacing w:line="240" w:lineRule="auto"/>
              <w:jc w:val="center"/>
              <w:rPr>
                <w:b w:val="0"/>
                <w:bCs w:val="0"/>
              </w:rPr>
            </w:pPr>
            <w:r w:rsidRPr="00DF4616">
              <w:t>Fall 2020</w:t>
            </w:r>
          </w:p>
        </w:tc>
        <w:tc>
          <w:tcPr>
            <w:tcW w:w="0" w:type="dxa"/>
            <w:vMerge w:val="restart"/>
            <w:tcBorders>
              <w:top w:val="single" w:sz="4" w:space="0" w:color="auto"/>
            </w:tcBorders>
            <w:shd w:val="clear" w:color="auto" w:fill="FFFFFF" w:themeFill="background1"/>
            <w:vAlign w:val="center"/>
          </w:tcPr>
          <w:p w14:paraId="20A4AC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686B273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20</w:t>
            </w:r>
          </w:p>
        </w:tc>
        <w:tc>
          <w:tcPr>
            <w:tcW w:w="0" w:type="auto"/>
            <w:tcBorders>
              <w:top w:val="single" w:sz="4" w:space="0" w:color="auto"/>
            </w:tcBorders>
            <w:shd w:val="clear" w:color="auto" w:fill="FFFFFF" w:themeFill="background1"/>
            <w:vAlign w:val="center"/>
          </w:tcPr>
          <w:p w14:paraId="71CBD3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173</w:t>
            </w:r>
          </w:p>
        </w:tc>
        <w:tc>
          <w:tcPr>
            <w:tcW w:w="0" w:type="dxa"/>
            <w:tcBorders>
              <w:top w:val="single" w:sz="4" w:space="0" w:color="auto"/>
            </w:tcBorders>
            <w:shd w:val="clear" w:color="auto" w:fill="FFFFFF" w:themeFill="background1"/>
            <w:vAlign w:val="center"/>
          </w:tcPr>
          <w:p w14:paraId="338B237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7BDD75C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170</w:t>
            </w:r>
          </w:p>
        </w:tc>
        <w:tc>
          <w:tcPr>
            <w:tcW w:w="870" w:type="dxa"/>
            <w:vMerge w:val="restart"/>
            <w:tcBorders>
              <w:top w:val="single" w:sz="4" w:space="0" w:color="auto"/>
            </w:tcBorders>
            <w:shd w:val="clear" w:color="auto" w:fill="FFFFFF" w:themeFill="background1"/>
            <w:vAlign w:val="center"/>
          </w:tcPr>
          <w:p w14:paraId="79FB7D4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1.23</w:t>
            </w:r>
          </w:p>
        </w:tc>
      </w:tr>
      <w:tr w:rsidR="00207623" w14:paraId="5FF69B69"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0F74943"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9C2413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C4DC05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21</w:t>
            </w:r>
          </w:p>
        </w:tc>
        <w:tc>
          <w:tcPr>
            <w:tcW w:w="0" w:type="auto"/>
            <w:shd w:val="clear" w:color="auto" w:fill="FFFFFF" w:themeFill="background1"/>
            <w:vAlign w:val="center"/>
          </w:tcPr>
          <w:p w14:paraId="0DD7A04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188</w:t>
            </w:r>
          </w:p>
        </w:tc>
        <w:tc>
          <w:tcPr>
            <w:tcW w:w="0" w:type="dxa"/>
            <w:shd w:val="clear" w:color="auto" w:fill="FFFFFF" w:themeFill="background1"/>
            <w:vAlign w:val="center"/>
          </w:tcPr>
          <w:p w14:paraId="242C3D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503D47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187</w:t>
            </w:r>
          </w:p>
        </w:tc>
        <w:tc>
          <w:tcPr>
            <w:tcW w:w="870" w:type="dxa"/>
            <w:vMerge/>
            <w:shd w:val="clear" w:color="auto" w:fill="FFFFFF" w:themeFill="background1"/>
            <w:vAlign w:val="center"/>
          </w:tcPr>
          <w:p w14:paraId="59EFCF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1F1DA665"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4F82B"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3A1481D"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D5846B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22</w:t>
            </w:r>
          </w:p>
        </w:tc>
        <w:tc>
          <w:tcPr>
            <w:tcW w:w="0" w:type="auto"/>
            <w:shd w:val="clear" w:color="auto" w:fill="FFFFFF" w:themeFill="background1"/>
            <w:vAlign w:val="center"/>
          </w:tcPr>
          <w:p w14:paraId="5E9EC86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0C7C0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0C87EA5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102</w:t>
            </w:r>
          </w:p>
        </w:tc>
        <w:tc>
          <w:tcPr>
            <w:tcW w:w="870" w:type="dxa"/>
            <w:vMerge/>
            <w:shd w:val="clear" w:color="auto" w:fill="FFFFFF" w:themeFill="background1"/>
            <w:vAlign w:val="center"/>
          </w:tcPr>
          <w:p w14:paraId="55364C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2CA424C"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4F853327"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4083D6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B296BC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23</w:t>
            </w:r>
          </w:p>
        </w:tc>
        <w:tc>
          <w:tcPr>
            <w:tcW w:w="0" w:type="auto"/>
            <w:shd w:val="clear" w:color="auto" w:fill="FFFFFF" w:themeFill="background1"/>
            <w:vAlign w:val="center"/>
          </w:tcPr>
          <w:p w14:paraId="4F1830F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0" w:type="dxa"/>
            <w:shd w:val="clear" w:color="auto" w:fill="FFFFFF" w:themeFill="background1"/>
            <w:vAlign w:val="center"/>
          </w:tcPr>
          <w:p w14:paraId="6E1C649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524C4A1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53C39F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73F5ABC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745E26D0"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5B03E52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w:t>
            </w:r>
          </w:p>
        </w:tc>
        <w:tc>
          <w:tcPr>
            <w:tcW w:w="994" w:type="dxa"/>
            <w:shd w:val="clear" w:color="auto" w:fill="FFFFFF" w:themeFill="background1"/>
            <w:vAlign w:val="center"/>
          </w:tcPr>
          <w:p w14:paraId="3F7B2971"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0" w:type="auto"/>
            <w:shd w:val="clear" w:color="auto" w:fill="FFFFFF" w:themeFill="background1"/>
            <w:vAlign w:val="center"/>
          </w:tcPr>
          <w:p w14:paraId="72F19BD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42</w:t>
            </w:r>
          </w:p>
        </w:tc>
        <w:tc>
          <w:tcPr>
            <w:tcW w:w="0" w:type="dxa"/>
            <w:shd w:val="clear" w:color="auto" w:fill="FFFFFF" w:themeFill="background1"/>
            <w:vAlign w:val="center"/>
          </w:tcPr>
          <w:p w14:paraId="39F414A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63C9B95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4CD7200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0AA7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2CCB4D6"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2423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7117054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0" w:type="auto"/>
            <w:shd w:val="clear" w:color="auto" w:fill="FFFFFF" w:themeFill="background1"/>
            <w:vAlign w:val="center"/>
          </w:tcPr>
          <w:p w14:paraId="1B32BFA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47</w:t>
            </w:r>
          </w:p>
        </w:tc>
        <w:tc>
          <w:tcPr>
            <w:tcW w:w="0" w:type="dxa"/>
            <w:shd w:val="clear" w:color="auto" w:fill="FFFFFF" w:themeFill="background1"/>
            <w:vAlign w:val="center"/>
          </w:tcPr>
          <w:p w14:paraId="04EE2B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400A870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46</w:t>
            </w:r>
          </w:p>
        </w:tc>
        <w:tc>
          <w:tcPr>
            <w:tcW w:w="870" w:type="dxa"/>
            <w:vMerge/>
            <w:shd w:val="clear" w:color="auto" w:fill="FFFFFF" w:themeFill="background1"/>
            <w:vAlign w:val="center"/>
          </w:tcPr>
          <w:p w14:paraId="6EEC30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584CD27"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1CCAF44"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46C81F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1C2DEC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0" w:type="auto"/>
            <w:shd w:val="clear" w:color="auto" w:fill="FFFFFF" w:themeFill="background1"/>
            <w:vAlign w:val="center"/>
          </w:tcPr>
          <w:p w14:paraId="2BE8A66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157</w:t>
            </w:r>
          </w:p>
        </w:tc>
        <w:tc>
          <w:tcPr>
            <w:tcW w:w="0" w:type="dxa"/>
            <w:shd w:val="clear" w:color="auto" w:fill="FFFFFF" w:themeFill="background1"/>
            <w:vAlign w:val="center"/>
          </w:tcPr>
          <w:p w14:paraId="17445C7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w:t>
            </w:r>
          </w:p>
        </w:tc>
        <w:tc>
          <w:tcPr>
            <w:tcW w:w="0" w:type="dxa"/>
            <w:shd w:val="clear" w:color="auto" w:fill="FFFFFF" w:themeFill="background1"/>
            <w:vAlign w:val="center"/>
          </w:tcPr>
          <w:p w14:paraId="349B2D2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156</w:t>
            </w:r>
          </w:p>
        </w:tc>
        <w:tc>
          <w:tcPr>
            <w:tcW w:w="870" w:type="dxa"/>
            <w:vMerge/>
            <w:shd w:val="clear" w:color="auto" w:fill="FFFFFF" w:themeFill="background1"/>
            <w:vAlign w:val="center"/>
          </w:tcPr>
          <w:p w14:paraId="4020CDD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13798B8"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F1F2C"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491B91D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41B670B8"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0" w:type="auto"/>
            <w:tcBorders>
              <w:bottom w:val="single" w:sz="4" w:space="0" w:color="auto"/>
            </w:tcBorders>
            <w:shd w:val="clear" w:color="auto" w:fill="FFFFFF" w:themeFill="background1"/>
            <w:vAlign w:val="center"/>
          </w:tcPr>
          <w:p w14:paraId="0F0F229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0" w:type="dxa"/>
            <w:tcBorders>
              <w:bottom w:val="single" w:sz="4" w:space="0" w:color="auto"/>
            </w:tcBorders>
            <w:shd w:val="clear" w:color="auto" w:fill="FFFFFF" w:themeFill="background1"/>
            <w:vAlign w:val="center"/>
          </w:tcPr>
          <w:p w14:paraId="52AF4D0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tcBorders>
              <w:bottom w:val="single" w:sz="4" w:space="0" w:color="auto"/>
            </w:tcBorders>
            <w:shd w:val="clear" w:color="auto" w:fill="FFFFFF" w:themeFill="background1"/>
            <w:vAlign w:val="center"/>
          </w:tcPr>
          <w:p w14:paraId="2A2AF2A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870" w:type="dxa"/>
            <w:vMerge/>
            <w:tcBorders>
              <w:bottom w:val="single" w:sz="4" w:space="0" w:color="auto"/>
            </w:tcBorders>
            <w:shd w:val="clear" w:color="auto" w:fill="FFFFFF" w:themeFill="background1"/>
            <w:vAlign w:val="center"/>
          </w:tcPr>
          <w:p w14:paraId="4CAB430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4FF4A9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2CEAACA0" w14:textId="77777777" w:rsidR="00207623" w:rsidRPr="003B7C2F" w:rsidRDefault="00207623" w:rsidP="0066706A">
            <w:pPr>
              <w:spacing w:line="240" w:lineRule="auto"/>
              <w:jc w:val="center"/>
              <w:rPr>
                <w:b w:val="0"/>
                <w:bCs w:val="0"/>
              </w:rPr>
            </w:pPr>
            <w:r w:rsidRPr="00DF4616">
              <w:t>Spring 2021</w:t>
            </w:r>
          </w:p>
        </w:tc>
        <w:tc>
          <w:tcPr>
            <w:tcW w:w="0" w:type="dxa"/>
            <w:vMerge w:val="restart"/>
            <w:tcBorders>
              <w:top w:val="single" w:sz="4" w:space="0" w:color="auto"/>
              <w:bottom w:val="single" w:sz="4" w:space="0" w:color="auto"/>
            </w:tcBorders>
            <w:shd w:val="clear" w:color="auto" w:fill="FFFFFF" w:themeFill="background1"/>
            <w:vAlign w:val="center"/>
          </w:tcPr>
          <w:p w14:paraId="41ED518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85DE5B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tcBorders>
              <w:top w:val="single" w:sz="4" w:space="0" w:color="auto"/>
            </w:tcBorders>
            <w:shd w:val="clear" w:color="auto" w:fill="FFFFFF" w:themeFill="background1"/>
            <w:vAlign w:val="center"/>
          </w:tcPr>
          <w:p w14:paraId="55416083"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85</w:t>
            </w:r>
          </w:p>
        </w:tc>
        <w:tc>
          <w:tcPr>
            <w:tcW w:w="0" w:type="dxa"/>
            <w:tcBorders>
              <w:top w:val="single" w:sz="4" w:space="0" w:color="auto"/>
            </w:tcBorders>
            <w:shd w:val="clear" w:color="auto" w:fill="FFFFFF" w:themeFill="background1"/>
            <w:vAlign w:val="center"/>
          </w:tcPr>
          <w:p w14:paraId="482057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tcBorders>
              <w:top w:val="single" w:sz="4" w:space="0" w:color="auto"/>
            </w:tcBorders>
            <w:shd w:val="clear" w:color="auto" w:fill="FFFFFF" w:themeFill="background1"/>
            <w:vAlign w:val="center"/>
          </w:tcPr>
          <w:p w14:paraId="1BD0A3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tcBorders>
              <w:top w:val="single" w:sz="4" w:space="0" w:color="auto"/>
            </w:tcBorders>
            <w:shd w:val="clear" w:color="auto" w:fill="FFFFFF" w:themeFill="background1"/>
            <w:vAlign w:val="center"/>
          </w:tcPr>
          <w:p w14:paraId="2E0DDD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0.81</w:t>
            </w:r>
          </w:p>
        </w:tc>
      </w:tr>
      <w:tr w:rsidR="00207623" w14:paraId="7EB93C25"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0DE250E"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5540508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1F5DCE4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6CBED94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64</w:t>
            </w:r>
          </w:p>
        </w:tc>
        <w:tc>
          <w:tcPr>
            <w:tcW w:w="0" w:type="dxa"/>
            <w:shd w:val="clear" w:color="auto" w:fill="FFFFFF" w:themeFill="background1"/>
            <w:vAlign w:val="center"/>
          </w:tcPr>
          <w:p w14:paraId="70A232B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shd w:val="clear" w:color="auto" w:fill="FFFFFF" w:themeFill="background1"/>
            <w:vAlign w:val="center"/>
          </w:tcPr>
          <w:p w14:paraId="198059B2"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6BFDB2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BFCBF3E"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34549DC"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342F3E7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37CF26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3B6C9E6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0" w:type="dxa"/>
            <w:shd w:val="clear" w:color="auto" w:fill="FFFFFF" w:themeFill="background1"/>
            <w:vAlign w:val="center"/>
          </w:tcPr>
          <w:p w14:paraId="5105C3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shd w:val="clear" w:color="auto" w:fill="FFFFFF" w:themeFill="background1"/>
            <w:vAlign w:val="center"/>
          </w:tcPr>
          <w:p w14:paraId="6532055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4B03CDD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86E580"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5A419D51"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223D069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A31AFD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7F3453D3"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0" w:type="dxa"/>
            <w:tcBorders>
              <w:bottom w:val="single" w:sz="4" w:space="0" w:color="auto"/>
            </w:tcBorders>
            <w:shd w:val="clear" w:color="auto" w:fill="FFFFFF" w:themeFill="background1"/>
            <w:vAlign w:val="center"/>
          </w:tcPr>
          <w:p w14:paraId="1580BBB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tcBorders>
              <w:bottom w:val="single" w:sz="4" w:space="0" w:color="auto"/>
            </w:tcBorders>
            <w:shd w:val="clear" w:color="auto" w:fill="FFFFFF" w:themeFill="background1"/>
            <w:vAlign w:val="center"/>
          </w:tcPr>
          <w:p w14:paraId="06AF25B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0845BD9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bl>
    <w:p w14:paraId="1EB5783E" w14:textId="77777777" w:rsidR="00045DD1" w:rsidRDefault="000C0FB7">
      <w:r>
        <w:br w:type="page"/>
      </w:r>
    </w:p>
    <w:p w14:paraId="32D2A416" w14:textId="77777777" w:rsidR="00045DD1" w:rsidRDefault="000C0FB7">
      <w:pPr>
        <w:pStyle w:val="TableCaption"/>
      </w:pPr>
      <w:r>
        <w:lastRenderedPageBreak/>
        <w:t>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jc w:val="center"/>
        <w:tblLook w:val="0020" w:firstRow="1" w:lastRow="0" w:firstColumn="0" w:lastColumn="0" w:noHBand="0" w:noVBand="0"/>
      </w:tblPr>
      <w:tblGrid>
        <w:gridCol w:w="923"/>
        <w:gridCol w:w="1830"/>
        <w:gridCol w:w="1703"/>
        <w:gridCol w:w="1490"/>
      </w:tblGrid>
      <w:tr w:rsidR="00045DD1" w:rsidRPr="00500B10" w14:paraId="2F91F56B" w14:textId="77777777" w:rsidTr="00500B10">
        <w:trPr>
          <w:tblHeader/>
          <w:jc w:val="center"/>
        </w:trPr>
        <w:tc>
          <w:tcPr>
            <w:tcW w:w="0" w:type="auto"/>
            <w:tcBorders>
              <w:top w:val="single" w:sz="4" w:space="0" w:color="auto"/>
              <w:bottom w:val="single" w:sz="4" w:space="0" w:color="auto"/>
            </w:tcBorders>
            <w:vAlign w:val="center"/>
          </w:tcPr>
          <w:p w14:paraId="55EDB75C" w14:textId="77777777" w:rsidR="00045DD1" w:rsidRPr="00500B10" w:rsidRDefault="000C0FB7" w:rsidP="00500B10">
            <w:pPr>
              <w:pStyle w:val="Compact"/>
              <w:spacing w:before="0" w:after="0" w:line="264" w:lineRule="auto"/>
              <w:jc w:val="center"/>
              <w:rPr>
                <w:b/>
                <w:bCs/>
              </w:rPr>
            </w:pPr>
            <w:r w:rsidRPr="00500B10">
              <w:rPr>
                <w:b/>
                <w:bCs/>
              </w:rPr>
              <w:t>Season</w:t>
            </w:r>
          </w:p>
        </w:tc>
        <w:tc>
          <w:tcPr>
            <w:tcW w:w="0" w:type="auto"/>
            <w:tcBorders>
              <w:top w:val="single" w:sz="4" w:space="0" w:color="auto"/>
              <w:bottom w:val="single" w:sz="4" w:space="0" w:color="auto"/>
            </w:tcBorders>
            <w:vAlign w:val="center"/>
          </w:tcPr>
          <w:p w14:paraId="1BA01652" w14:textId="77777777" w:rsidR="00045DD1" w:rsidRPr="00500B10" w:rsidRDefault="000C0FB7" w:rsidP="00500B10">
            <w:pPr>
              <w:pStyle w:val="Compact"/>
              <w:spacing w:before="0" w:after="0" w:line="264" w:lineRule="auto"/>
              <w:jc w:val="center"/>
              <w:rPr>
                <w:b/>
                <w:bCs/>
              </w:rPr>
            </w:pPr>
            <w:r w:rsidRPr="00500B10">
              <w:rPr>
                <w:b/>
                <w:bCs/>
              </w:rPr>
              <w:t>Date Range</w:t>
            </w:r>
          </w:p>
        </w:tc>
        <w:tc>
          <w:tcPr>
            <w:tcW w:w="0" w:type="auto"/>
            <w:tcBorders>
              <w:top w:val="single" w:sz="4" w:space="0" w:color="auto"/>
              <w:bottom w:val="single" w:sz="4" w:space="0" w:color="auto"/>
            </w:tcBorders>
            <w:vAlign w:val="center"/>
          </w:tcPr>
          <w:p w14:paraId="67850FB8" w14:textId="77777777" w:rsidR="00045DD1" w:rsidRPr="00500B10" w:rsidRDefault="000C0FB7" w:rsidP="00500B10">
            <w:pPr>
              <w:pStyle w:val="Compact"/>
              <w:spacing w:before="0" w:after="0" w:line="264" w:lineRule="auto"/>
              <w:jc w:val="center"/>
              <w:rPr>
                <w:b/>
                <w:bCs/>
              </w:rPr>
            </w:pPr>
            <w:r w:rsidRPr="00500B10">
              <w:rPr>
                <w:b/>
                <w:bCs/>
              </w:rPr>
              <w:t>% Fish in Diet</w:t>
            </w:r>
          </w:p>
        </w:tc>
        <w:tc>
          <w:tcPr>
            <w:tcW w:w="0" w:type="auto"/>
            <w:tcBorders>
              <w:top w:val="single" w:sz="4" w:space="0" w:color="auto"/>
              <w:bottom w:val="single" w:sz="4" w:space="0" w:color="auto"/>
            </w:tcBorders>
            <w:vAlign w:val="center"/>
          </w:tcPr>
          <w:p w14:paraId="76B8EE11" w14:textId="77777777" w:rsidR="00045DD1" w:rsidRPr="00500B10" w:rsidRDefault="000C0FB7" w:rsidP="00500B10">
            <w:pPr>
              <w:pStyle w:val="Compact"/>
              <w:spacing w:before="0" w:after="0" w:line="264" w:lineRule="auto"/>
              <w:jc w:val="center"/>
              <w:rPr>
                <w:b/>
                <w:bCs/>
              </w:rPr>
            </w:pPr>
            <w:r w:rsidRPr="00500B10">
              <w:rPr>
                <w:b/>
                <w:bCs/>
              </w:rPr>
              <w:t>g Consumed</w:t>
            </w:r>
          </w:p>
        </w:tc>
      </w:tr>
      <w:tr w:rsidR="00500B10" w14:paraId="005BDCBC" w14:textId="77777777" w:rsidTr="00500B10">
        <w:trPr>
          <w:jc w:val="center"/>
        </w:trPr>
        <w:tc>
          <w:tcPr>
            <w:tcW w:w="0" w:type="auto"/>
            <w:vMerge w:val="restart"/>
            <w:tcBorders>
              <w:top w:val="single" w:sz="4" w:space="0" w:color="auto"/>
              <w:bottom w:val="single" w:sz="4" w:space="0" w:color="auto"/>
            </w:tcBorders>
            <w:vAlign w:val="center"/>
          </w:tcPr>
          <w:p w14:paraId="0D80CB70" w14:textId="7A2F1877" w:rsidR="00500B10" w:rsidRDefault="00500B10" w:rsidP="00500B10">
            <w:pPr>
              <w:pStyle w:val="Compact"/>
              <w:spacing w:before="0" w:after="0" w:line="264" w:lineRule="auto"/>
              <w:jc w:val="center"/>
            </w:pPr>
            <w:r>
              <w:t>Fall</w:t>
            </w:r>
          </w:p>
        </w:tc>
        <w:tc>
          <w:tcPr>
            <w:tcW w:w="0" w:type="auto"/>
            <w:vMerge w:val="restart"/>
            <w:tcBorders>
              <w:top w:val="single" w:sz="4" w:space="0" w:color="auto"/>
              <w:bottom w:val="single" w:sz="4" w:space="0" w:color="auto"/>
            </w:tcBorders>
            <w:vAlign w:val="center"/>
          </w:tcPr>
          <w:p w14:paraId="210938B1" w14:textId="6883146F" w:rsidR="00500B10" w:rsidRDefault="00500B10" w:rsidP="00500B10">
            <w:pPr>
              <w:pStyle w:val="Compact"/>
              <w:spacing w:before="0" w:after="0" w:line="264" w:lineRule="auto"/>
              <w:jc w:val="center"/>
            </w:pPr>
            <w:r>
              <w:t>Sep 15 – Nov 30</w:t>
            </w:r>
          </w:p>
        </w:tc>
        <w:tc>
          <w:tcPr>
            <w:tcW w:w="0" w:type="auto"/>
            <w:tcBorders>
              <w:top w:val="single" w:sz="4" w:space="0" w:color="auto"/>
            </w:tcBorders>
            <w:vAlign w:val="center"/>
          </w:tcPr>
          <w:p w14:paraId="79D0B032"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56045C75" w14:textId="77777777" w:rsidR="00500B10" w:rsidRDefault="00500B10" w:rsidP="00500B10">
            <w:pPr>
              <w:pStyle w:val="Compact"/>
              <w:spacing w:before="0" w:after="0" w:line="264" w:lineRule="auto"/>
              <w:jc w:val="center"/>
            </w:pPr>
            <w:r>
              <w:t>35.74</w:t>
            </w:r>
          </w:p>
        </w:tc>
      </w:tr>
      <w:tr w:rsidR="00500B10" w14:paraId="37343585" w14:textId="77777777" w:rsidTr="00500B10">
        <w:trPr>
          <w:jc w:val="center"/>
        </w:trPr>
        <w:tc>
          <w:tcPr>
            <w:tcW w:w="0" w:type="auto"/>
            <w:vMerge/>
            <w:tcBorders>
              <w:bottom w:val="single" w:sz="4" w:space="0" w:color="auto"/>
            </w:tcBorders>
            <w:vAlign w:val="center"/>
          </w:tcPr>
          <w:p w14:paraId="5F2FBECF" w14:textId="4D05FF8A"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5B7F2FA" w14:textId="53A1640F" w:rsidR="00500B10" w:rsidRDefault="00500B10" w:rsidP="00500B10">
            <w:pPr>
              <w:pStyle w:val="Compact"/>
              <w:spacing w:before="0" w:after="0" w:line="264" w:lineRule="auto"/>
              <w:jc w:val="center"/>
            </w:pPr>
          </w:p>
        </w:tc>
        <w:tc>
          <w:tcPr>
            <w:tcW w:w="0" w:type="auto"/>
            <w:vAlign w:val="center"/>
          </w:tcPr>
          <w:p w14:paraId="3CF138A3" w14:textId="77777777" w:rsidR="00500B10" w:rsidRDefault="00500B10" w:rsidP="00500B10">
            <w:pPr>
              <w:pStyle w:val="Compact"/>
              <w:spacing w:before="0" w:after="0" w:line="264" w:lineRule="auto"/>
              <w:jc w:val="center"/>
            </w:pPr>
            <w:r>
              <w:t>40</w:t>
            </w:r>
          </w:p>
        </w:tc>
        <w:tc>
          <w:tcPr>
            <w:tcW w:w="0" w:type="auto"/>
            <w:vAlign w:val="center"/>
          </w:tcPr>
          <w:p w14:paraId="0D169A90" w14:textId="77777777" w:rsidR="00500B10" w:rsidRDefault="00500B10" w:rsidP="00500B10">
            <w:pPr>
              <w:pStyle w:val="Compact"/>
              <w:spacing w:before="0" w:after="0" w:line="264" w:lineRule="auto"/>
              <w:jc w:val="center"/>
            </w:pPr>
            <w:r>
              <w:t>39.37</w:t>
            </w:r>
          </w:p>
        </w:tc>
      </w:tr>
      <w:tr w:rsidR="00500B10" w14:paraId="45ACE758" w14:textId="77777777" w:rsidTr="00500B10">
        <w:trPr>
          <w:jc w:val="center"/>
        </w:trPr>
        <w:tc>
          <w:tcPr>
            <w:tcW w:w="0" w:type="auto"/>
            <w:vMerge/>
            <w:tcBorders>
              <w:bottom w:val="single" w:sz="4" w:space="0" w:color="auto"/>
            </w:tcBorders>
            <w:vAlign w:val="center"/>
          </w:tcPr>
          <w:p w14:paraId="68F5F36D" w14:textId="0154D200"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E887AB5" w14:textId="78883DD3" w:rsidR="00500B10" w:rsidRDefault="00500B10" w:rsidP="00500B10">
            <w:pPr>
              <w:pStyle w:val="Compact"/>
              <w:spacing w:before="0" w:after="0" w:line="264" w:lineRule="auto"/>
              <w:jc w:val="center"/>
            </w:pPr>
          </w:p>
        </w:tc>
        <w:tc>
          <w:tcPr>
            <w:tcW w:w="0" w:type="auto"/>
            <w:vAlign w:val="center"/>
          </w:tcPr>
          <w:p w14:paraId="14D850FE" w14:textId="77777777" w:rsidR="00500B10" w:rsidRDefault="00500B10" w:rsidP="00500B10">
            <w:pPr>
              <w:pStyle w:val="Compact"/>
              <w:spacing w:before="0" w:after="0" w:line="264" w:lineRule="auto"/>
              <w:jc w:val="center"/>
            </w:pPr>
            <w:r>
              <w:t>50</w:t>
            </w:r>
          </w:p>
        </w:tc>
        <w:tc>
          <w:tcPr>
            <w:tcW w:w="0" w:type="auto"/>
            <w:vAlign w:val="center"/>
          </w:tcPr>
          <w:p w14:paraId="49A7CE94" w14:textId="77777777" w:rsidR="00500B10" w:rsidRDefault="00500B10" w:rsidP="00500B10">
            <w:pPr>
              <w:pStyle w:val="Compact"/>
              <w:spacing w:before="0" w:after="0" w:line="264" w:lineRule="auto"/>
              <w:jc w:val="center"/>
            </w:pPr>
            <w:r>
              <w:t>41.75</w:t>
            </w:r>
          </w:p>
        </w:tc>
      </w:tr>
      <w:tr w:rsidR="00500B10" w14:paraId="0F6AEB57" w14:textId="77777777" w:rsidTr="00500B10">
        <w:trPr>
          <w:jc w:val="center"/>
        </w:trPr>
        <w:tc>
          <w:tcPr>
            <w:tcW w:w="0" w:type="auto"/>
            <w:vMerge/>
            <w:tcBorders>
              <w:bottom w:val="single" w:sz="4" w:space="0" w:color="auto"/>
            </w:tcBorders>
            <w:vAlign w:val="center"/>
          </w:tcPr>
          <w:p w14:paraId="1534042C" w14:textId="32BA637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0790C05D" w14:textId="5CF8C0ED" w:rsidR="00500B10" w:rsidRDefault="00500B10" w:rsidP="00500B10">
            <w:pPr>
              <w:pStyle w:val="Compact"/>
              <w:spacing w:before="0" w:after="0" w:line="264" w:lineRule="auto"/>
              <w:jc w:val="center"/>
            </w:pPr>
          </w:p>
        </w:tc>
        <w:tc>
          <w:tcPr>
            <w:tcW w:w="0" w:type="auto"/>
            <w:vAlign w:val="center"/>
          </w:tcPr>
          <w:p w14:paraId="573061FC" w14:textId="77777777" w:rsidR="00500B10" w:rsidRDefault="00500B10" w:rsidP="00500B10">
            <w:pPr>
              <w:pStyle w:val="Compact"/>
              <w:spacing w:before="0" w:after="0" w:line="264" w:lineRule="auto"/>
              <w:jc w:val="center"/>
            </w:pPr>
            <w:r>
              <w:t>60</w:t>
            </w:r>
          </w:p>
        </w:tc>
        <w:tc>
          <w:tcPr>
            <w:tcW w:w="0" w:type="auto"/>
            <w:vAlign w:val="center"/>
          </w:tcPr>
          <w:p w14:paraId="762BF535" w14:textId="77777777" w:rsidR="00500B10" w:rsidRDefault="00500B10" w:rsidP="00500B10">
            <w:pPr>
              <w:pStyle w:val="Compact"/>
              <w:spacing w:before="0" w:after="0" w:line="264" w:lineRule="auto"/>
              <w:jc w:val="center"/>
            </w:pPr>
            <w:r>
              <w:t>43.55</w:t>
            </w:r>
          </w:p>
        </w:tc>
      </w:tr>
      <w:tr w:rsidR="00500B10" w14:paraId="4FFF8335" w14:textId="77777777" w:rsidTr="00500B10">
        <w:trPr>
          <w:jc w:val="center"/>
        </w:trPr>
        <w:tc>
          <w:tcPr>
            <w:tcW w:w="0" w:type="auto"/>
            <w:vMerge/>
            <w:tcBorders>
              <w:bottom w:val="single" w:sz="4" w:space="0" w:color="auto"/>
            </w:tcBorders>
            <w:vAlign w:val="center"/>
          </w:tcPr>
          <w:p w14:paraId="13D33077" w14:textId="0B51669D"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27F70020" w14:textId="3C17843A" w:rsidR="00500B10" w:rsidRDefault="00500B10" w:rsidP="00500B10">
            <w:pPr>
              <w:pStyle w:val="Compact"/>
              <w:spacing w:before="0" w:after="0" w:line="264" w:lineRule="auto"/>
              <w:jc w:val="center"/>
            </w:pPr>
          </w:p>
        </w:tc>
        <w:tc>
          <w:tcPr>
            <w:tcW w:w="0" w:type="auto"/>
            <w:vAlign w:val="center"/>
          </w:tcPr>
          <w:p w14:paraId="49CC9C9F" w14:textId="77777777" w:rsidR="00500B10" w:rsidRDefault="00500B10" w:rsidP="00500B10">
            <w:pPr>
              <w:pStyle w:val="Compact"/>
              <w:spacing w:before="0" w:after="0" w:line="264" w:lineRule="auto"/>
              <w:jc w:val="center"/>
            </w:pPr>
            <w:r>
              <w:t>70</w:t>
            </w:r>
          </w:p>
        </w:tc>
        <w:tc>
          <w:tcPr>
            <w:tcW w:w="0" w:type="auto"/>
            <w:vAlign w:val="center"/>
          </w:tcPr>
          <w:p w14:paraId="49A1672A" w14:textId="77777777" w:rsidR="00500B10" w:rsidRDefault="00500B10" w:rsidP="00500B10">
            <w:pPr>
              <w:pStyle w:val="Compact"/>
              <w:spacing w:before="0" w:after="0" w:line="264" w:lineRule="auto"/>
              <w:jc w:val="center"/>
            </w:pPr>
            <w:r>
              <w:t>44.88</w:t>
            </w:r>
          </w:p>
        </w:tc>
      </w:tr>
      <w:tr w:rsidR="00500B10" w14:paraId="400FC43E" w14:textId="77777777" w:rsidTr="00500B10">
        <w:trPr>
          <w:jc w:val="center"/>
        </w:trPr>
        <w:tc>
          <w:tcPr>
            <w:tcW w:w="0" w:type="auto"/>
            <w:vMerge/>
            <w:tcBorders>
              <w:bottom w:val="single" w:sz="4" w:space="0" w:color="auto"/>
            </w:tcBorders>
            <w:vAlign w:val="center"/>
          </w:tcPr>
          <w:p w14:paraId="18597700" w14:textId="10A223A9"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B37004F" w14:textId="42C749B7" w:rsidR="00500B10" w:rsidRDefault="00500B10" w:rsidP="00500B10">
            <w:pPr>
              <w:pStyle w:val="Compact"/>
              <w:spacing w:before="0" w:after="0" w:line="264" w:lineRule="auto"/>
              <w:jc w:val="center"/>
            </w:pPr>
          </w:p>
        </w:tc>
        <w:tc>
          <w:tcPr>
            <w:tcW w:w="0" w:type="auto"/>
            <w:vAlign w:val="center"/>
          </w:tcPr>
          <w:p w14:paraId="4813B136" w14:textId="77777777" w:rsidR="00500B10" w:rsidRDefault="00500B10" w:rsidP="00500B10">
            <w:pPr>
              <w:pStyle w:val="Compact"/>
              <w:spacing w:before="0" w:after="0" w:line="264" w:lineRule="auto"/>
              <w:jc w:val="center"/>
            </w:pPr>
            <w:r>
              <w:t>80</w:t>
            </w:r>
          </w:p>
        </w:tc>
        <w:tc>
          <w:tcPr>
            <w:tcW w:w="0" w:type="auto"/>
            <w:vAlign w:val="center"/>
          </w:tcPr>
          <w:p w14:paraId="36824EA4" w14:textId="77777777" w:rsidR="00500B10" w:rsidRDefault="00500B10" w:rsidP="00500B10">
            <w:pPr>
              <w:pStyle w:val="Compact"/>
              <w:spacing w:before="0" w:after="0" w:line="264" w:lineRule="auto"/>
              <w:jc w:val="center"/>
            </w:pPr>
            <w:r>
              <w:t>45.98</w:t>
            </w:r>
          </w:p>
        </w:tc>
      </w:tr>
      <w:tr w:rsidR="00500B10" w14:paraId="59955308" w14:textId="77777777" w:rsidTr="00500B10">
        <w:trPr>
          <w:jc w:val="center"/>
        </w:trPr>
        <w:tc>
          <w:tcPr>
            <w:tcW w:w="0" w:type="auto"/>
            <w:vMerge/>
            <w:tcBorders>
              <w:bottom w:val="single" w:sz="4" w:space="0" w:color="auto"/>
            </w:tcBorders>
            <w:vAlign w:val="center"/>
          </w:tcPr>
          <w:p w14:paraId="37E8501F" w14:textId="39AE2CB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665687AE" w14:textId="02B8F523"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20A016EC"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389C271D" w14:textId="77777777" w:rsidR="00500B10" w:rsidRDefault="00500B10" w:rsidP="00500B10">
            <w:pPr>
              <w:pStyle w:val="Compact"/>
              <w:spacing w:before="0" w:after="0" w:line="264" w:lineRule="auto"/>
              <w:jc w:val="center"/>
            </w:pPr>
            <w:r>
              <w:t>46.91</w:t>
            </w:r>
          </w:p>
        </w:tc>
      </w:tr>
      <w:tr w:rsidR="00500B10" w14:paraId="4D55D5DE" w14:textId="77777777" w:rsidTr="00500B10">
        <w:trPr>
          <w:jc w:val="center"/>
        </w:trPr>
        <w:tc>
          <w:tcPr>
            <w:tcW w:w="0" w:type="auto"/>
            <w:vMerge w:val="restart"/>
            <w:tcBorders>
              <w:top w:val="single" w:sz="4" w:space="0" w:color="auto"/>
            </w:tcBorders>
            <w:vAlign w:val="center"/>
          </w:tcPr>
          <w:p w14:paraId="509F4F65" w14:textId="54C501D4" w:rsidR="00500B10" w:rsidRDefault="00500B10" w:rsidP="00500B10">
            <w:pPr>
              <w:pStyle w:val="Compact"/>
              <w:spacing w:before="0" w:after="0" w:line="264" w:lineRule="auto"/>
              <w:jc w:val="center"/>
            </w:pPr>
            <w:r>
              <w:t>Spring</w:t>
            </w:r>
          </w:p>
        </w:tc>
        <w:tc>
          <w:tcPr>
            <w:tcW w:w="0" w:type="auto"/>
            <w:vMerge w:val="restart"/>
            <w:tcBorders>
              <w:top w:val="single" w:sz="4" w:space="0" w:color="auto"/>
            </w:tcBorders>
            <w:vAlign w:val="center"/>
          </w:tcPr>
          <w:p w14:paraId="0AB5A857" w14:textId="49135976" w:rsidR="00500B10" w:rsidRDefault="00500B10" w:rsidP="00500B10">
            <w:pPr>
              <w:pStyle w:val="Compact"/>
              <w:spacing w:before="0" w:after="0" w:line="264" w:lineRule="auto"/>
              <w:jc w:val="center"/>
            </w:pPr>
            <w:r>
              <w:t>Mar 1 – May 31</w:t>
            </w:r>
          </w:p>
        </w:tc>
        <w:tc>
          <w:tcPr>
            <w:tcW w:w="0" w:type="auto"/>
            <w:tcBorders>
              <w:top w:val="single" w:sz="4" w:space="0" w:color="auto"/>
            </w:tcBorders>
            <w:vAlign w:val="center"/>
          </w:tcPr>
          <w:p w14:paraId="7607D27E"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25231127" w14:textId="77777777" w:rsidR="00500B10" w:rsidRDefault="00500B10" w:rsidP="00500B10">
            <w:pPr>
              <w:pStyle w:val="Compact"/>
              <w:spacing w:before="0" w:after="0" w:line="264" w:lineRule="auto"/>
              <w:jc w:val="center"/>
            </w:pPr>
            <w:r>
              <w:t>34.01</w:t>
            </w:r>
          </w:p>
        </w:tc>
      </w:tr>
      <w:tr w:rsidR="00500B10" w14:paraId="0887692A" w14:textId="77777777" w:rsidTr="00500B10">
        <w:trPr>
          <w:jc w:val="center"/>
        </w:trPr>
        <w:tc>
          <w:tcPr>
            <w:tcW w:w="0" w:type="auto"/>
            <w:vMerge/>
            <w:vAlign w:val="center"/>
          </w:tcPr>
          <w:p w14:paraId="70FA712C" w14:textId="25880DF3" w:rsidR="00500B10" w:rsidRDefault="00500B10" w:rsidP="00500B10">
            <w:pPr>
              <w:pStyle w:val="Compact"/>
              <w:spacing w:before="0" w:after="0" w:line="264" w:lineRule="auto"/>
              <w:jc w:val="center"/>
            </w:pPr>
          </w:p>
        </w:tc>
        <w:tc>
          <w:tcPr>
            <w:tcW w:w="0" w:type="auto"/>
            <w:vMerge/>
            <w:vAlign w:val="center"/>
          </w:tcPr>
          <w:p w14:paraId="52D4A8C8" w14:textId="435A1030" w:rsidR="00500B10" w:rsidRDefault="00500B10" w:rsidP="00500B10">
            <w:pPr>
              <w:pStyle w:val="Compact"/>
              <w:spacing w:before="0" w:after="0" w:line="264" w:lineRule="auto"/>
              <w:jc w:val="center"/>
            </w:pPr>
          </w:p>
        </w:tc>
        <w:tc>
          <w:tcPr>
            <w:tcW w:w="0" w:type="auto"/>
            <w:vAlign w:val="center"/>
          </w:tcPr>
          <w:p w14:paraId="435BEDFA" w14:textId="77777777" w:rsidR="00500B10" w:rsidRDefault="00500B10" w:rsidP="00500B10">
            <w:pPr>
              <w:pStyle w:val="Compact"/>
              <w:spacing w:before="0" w:after="0" w:line="264" w:lineRule="auto"/>
              <w:jc w:val="center"/>
            </w:pPr>
            <w:r>
              <w:t>40</w:t>
            </w:r>
          </w:p>
        </w:tc>
        <w:tc>
          <w:tcPr>
            <w:tcW w:w="0" w:type="auto"/>
            <w:vAlign w:val="center"/>
          </w:tcPr>
          <w:p w14:paraId="38C56A2F" w14:textId="77777777" w:rsidR="00500B10" w:rsidRDefault="00500B10" w:rsidP="00500B10">
            <w:pPr>
              <w:pStyle w:val="Compact"/>
              <w:spacing w:before="0" w:after="0" w:line="264" w:lineRule="auto"/>
              <w:jc w:val="center"/>
            </w:pPr>
            <w:r>
              <w:t>39.54</w:t>
            </w:r>
          </w:p>
        </w:tc>
      </w:tr>
      <w:tr w:rsidR="00500B10" w14:paraId="0B51EAE9" w14:textId="77777777" w:rsidTr="00500B10">
        <w:trPr>
          <w:jc w:val="center"/>
        </w:trPr>
        <w:tc>
          <w:tcPr>
            <w:tcW w:w="0" w:type="auto"/>
            <w:vMerge/>
            <w:vAlign w:val="center"/>
          </w:tcPr>
          <w:p w14:paraId="4DDA2CCD" w14:textId="62D8DBF4" w:rsidR="00500B10" w:rsidRDefault="00500B10" w:rsidP="00500B10">
            <w:pPr>
              <w:pStyle w:val="Compact"/>
              <w:spacing w:before="0" w:after="0" w:line="264" w:lineRule="auto"/>
              <w:jc w:val="center"/>
            </w:pPr>
          </w:p>
        </w:tc>
        <w:tc>
          <w:tcPr>
            <w:tcW w:w="0" w:type="auto"/>
            <w:vMerge/>
            <w:vAlign w:val="center"/>
          </w:tcPr>
          <w:p w14:paraId="45F58552" w14:textId="5F368A3F" w:rsidR="00500B10" w:rsidRDefault="00500B10" w:rsidP="00500B10">
            <w:pPr>
              <w:pStyle w:val="Compact"/>
              <w:spacing w:before="0" w:after="0" w:line="264" w:lineRule="auto"/>
              <w:jc w:val="center"/>
            </w:pPr>
          </w:p>
        </w:tc>
        <w:tc>
          <w:tcPr>
            <w:tcW w:w="0" w:type="auto"/>
            <w:vAlign w:val="center"/>
          </w:tcPr>
          <w:p w14:paraId="77087440" w14:textId="77777777" w:rsidR="00500B10" w:rsidRDefault="00500B10" w:rsidP="00500B10">
            <w:pPr>
              <w:pStyle w:val="Compact"/>
              <w:spacing w:before="0" w:after="0" w:line="264" w:lineRule="auto"/>
              <w:jc w:val="center"/>
            </w:pPr>
            <w:r>
              <w:t>50</w:t>
            </w:r>
          </w:p>
        </w:tc>
        <w:tc>
          <w:tcPr>
            <w:tcW w:w="0" w:type="auto"/>
            <w:vAlign w:val="center"/>
          </w:tcPr>
          <w:p w14:paraId="1A60B6CF" w14:textId="77777777" w:rsidR="00500B10" w:rsidRDefault="00500B10" w:rsidP="00500B10">
            <w:pPr>
              <w:pStyle w:val="Compact"/>
              <w:spacing w:before="0" w:after="0" w:line="264" w:lineRule="auto"/>
              <w:jc w:val="center"/>
            </w:pPr>
            <w:r>
              <w:t>39.54</w:t>
            </w:r>
          </w:p>
        </w:tc>
      </w:tr>
      <w:tr w:rsidR="00500B10" w14:paraId="243D0FA6" w14:textId="77777777" w:rsidTr="00500B10">
        <w:trPr>
          <w:jc w:val="center"/>
        </w:trPr>
        <w:tc>
          <w:tcPr>
            <w:tcW w:w="0" w:type="auto"/>
            <w:vMerge/>
            <w:vAlign w:val="center"/>
          </w:tcPr>
          <w:p w14:paraId="60AD999A" w14:textId="4AB78D10" w:rsidR="00500B10" w:rsidRDefault="00500B10" w:rsidP="00500B10">
            <w:pPr>
              <w:pStyle w:val="Compact"/>
              <w:spacing w:before="0" w:after="0" w:line="264" w:lineRule="auto"/>
              <w:jc w:val="center"/>
            </w:pPr>
          </w:p>
        </w:tc>
        <w:tc>
          <w:tcPr>
            <w:tcW w:w="0" w:type="auto"/>
            <w:vMerge/>
            <w:vAlign w:val="center"/>
          </w:tcPr>
          <w:p w14:paraId="7EEA822E" w14:textId="67A459AB" w:rsidR="00500B10" w:rsidRDefault="00500B10" w:rsidP="00500B10">
            <w:pPr>
              <w:pStyle w:val="Compact"/>
              <w:spacing w:before="0" w:after="0" w:line="264" w:lineRule="auto"/>
              <w:jc w:val="center"/>
            </w:pPr>
          </w:p>
        </w:tc>
        <w:tc>
          <w:tcPr>
            <w:tcW w:w="0" w:type="auto"/>
            <w:vAlign w:val="center"/>
          </w:tcPr>
          <w:p w14:paraId="05912BBB" w14:textId="77777777" w:rsidR="00500B10" w:rsidRDefault="00500B10" w:rsidP="00500B10">
            <w:pPr>
              <w:pStyle w:val="Compact"/>
              <w:spacing w:before="0" w:after="0" w:line="264" w:lineRule="auto"/>
              <w:jc w:val="center"/>
            </w:pPr>
            <w:r>
              <w:t>60</w:t>
            </w:r>
          </w:p>
        </w:tc>
        <w:tc>
          <w:tcPr>
            <w:tcW w:w="0" w:type="auto"/>
            <w:vAlign w:val="center"/>
          </w:tcPr>
          <w:p w14:paraId="2D4752B7" w14:textId="77777777" w:rsidR="00500B10" w:rsidRDefault="00500B10" w:rsidP="00500B10">
            <w:pPr>
              <w:pStyle w:val="Compact"/>
              <w:spacing w:before="0" w:after="0" w:line="264" w:lineRule="auto"/>
              <w:jc w:val="center"/>
            </w:pPr>
            <w:r>
              <w:t>42.51</w:t>
            </w:r>
          </w:p>
        </w:tc>
      </w:tr>
      <w:tr w:rsidR="00500B10" w14:paraId="2003EEEA" w14:textId="77777777" w:rsidTr="00500B10">
        <w:trPr>
          <w:jc w:val="center"/>
        </w:trPr>
        <w:tc>
          <w:tcPr>
            <w:tcW w:w="0" w:type="auto"/>
            <w:vMerge/>
            <w:vAlign w:val="center"/>
          </w:tcPr>
          <w:p w14:paraId="558E0CA0" w14:textId="6B949A80" w:rsidR="00500B10" w:rsidRDefault="00500B10" w:rsidP="00500B10">
            <w:pPr>
              <w:pStyle w:val="Compact"/>
              <w:spacing w:before="0" w:after="0" w:line="264" w:lineRule="auto"/>
              <w:jc w:val="center"/>
            </w:pPr>
          </w:p>
        </w:tc>
        <w:tc>
          <w:tcPr>
            <w:tcW w:w="0" w:type="auto"/>
            <w:vMerge/>
            <w:vAlign w:val="center"/>
          </w:tcPr>
          <w:p w14:paraId="45872E3E" w14:textId="57213E30" w:rsidR="00500B10" w:rsidRDefault="00500B10" w:rsidP="00500B10">
            <w:pPr>
              <w:pStyle w:val="Compact"/>
              <w:spacing w:before="0" w:after="0" w:line="264" w:lineRule="auto"/>
              <w:jc w:val="center"/>
            </w:pPr>
          </w:p>
        </w:tc>
        <w:tc>
          <w:tcPr>
            <w:tcW w:w="0" w:type="auto"/>
            <w:vAlign w:val="center"/>
          </w:tcPr>
          <w:p w14:paraId="6E05CB60" w14:textId="77777777" w:rsidR="00500B10" w:rsidRDefault="00500B10" w:rsidP="00500B10">
            <w:pPr>
              <w:pStyle w:val="Compact"/>
              <w:spacing w:before="0" w:after="0" w:line="264" w:lineRule="auto"/>
              <w:jc w:val="center"/>
            </w:pPr>
            <w:r>
              <w:t>70</w:t>
            </w:r>
          </w:p>
        </w:tc>
        <w:tc>
          <w:tcPr>
            <w:tcW w:w="0" w:type="auto"/>
            <w:vAlign w:val="center"/>
          </w:tcPr>
          <w:p w14:paraId="6F580D52" w14:textId="77777777" w:rsidR="00500B10" w:rsidRDefault="00500B10" w:rsidP="00500B10">
            <w:pPr>
              <w:pStyle w:val="Compact"/>
              <w:spacing w:before="0" w:after="0" w:line="264" w:lineRule="auto"/>
              <w:jc w:val="center"/>
            </w:pPr>
            <w:r>
              <w:t>42.51</w:t>
            </w:r>
          </w:p>
        </w:tc>
      </w:tr>
      <w:tr w:rsidR="00500B10" w14:paraId="357C0E99" w14:textId="77777777" w:rsidTr="00500B10">
        <w:trPr>
          <w:jc w:val="center"/>
        </w:trPr>
        <w:tc>
          <w:tcPr>
            <w:tcW w:w="0" w:type="auto"/>
            <w:vMerge/>
            <w:vAlign w:val="center"/>
          </w:tcPr>
          <w:p w14:paraId="51F13EAE" w14:textId="1B4E3F45" w:rsidR="00500B10" w:rsidRDefault="00500B10" w:rsidP="00500B10">
            <w:pPr>
              <w:pStyle w:val="Compact"/>
              <w:spacing w:before="0" w:after="0" w:line="264" w:lineRule="auto"/>
              <w:jc w:val="center"/>
            </w:pPr>
          </w:p>
        </w:tc>
        <w:tc>
          <w:tcPr>
            <w:tcW w:w="0" w:type="auto"/>
            <w:vMerge/>
            <w:vAlign w:val="center"/>
          </w:tcPr>
          <w:p w14:paraId="2EFE717A" w14:textId="4C81740D" w:rsidR="00500B10" w:rsidRDefault="00500B10" w:rsidP="00500B10">
            <w:pPr>
              <w:pStyle w:val="Compact"/>
              <w:spacing w:before="0" w:after="0" w:line="264" w:lineRule="auto"/>
              <w:jc w:val="center"/>
            </w:pPr>
          </w:p>
        </w:tc>
        <w:tc>
          <w:tcPr>
            <w:tcW w:w="0" w:type="auto"/>
            <w:vAlign w:val="center"/>
          </w:tcPr>
          <w:p w14:paraId="72542E1C" w14:textId="77777777" w:rsidR="00500B10" w:rsidRDefault="00500B10" w:rsidP="00500B10">
            <w:pPr>
              <w:pStyle w:val="Compact"/>
              <w:spacing w:before="0" w:after="0" w:line="264" w:lineRule="auto"/>
              <w:jc w:val="center"/>
            </w:pPr>
            <w:r>
              <w:t>80</w:t>
            </w:r>
          </w:p>
        </w:tc>
        <w:tc>
          <w:tcPr>
            <w:tcW w:w="0" w:type="auto"/>
            <w:vAlign w:val="center"/>
          </w:tcPr>
          <w:p w14:paraId="2279CB61" w14:textId="77777777" w:rsidR="00500B10" w:rsidRDefault="00500B10" w:rsidP="00500B10">
            <w:pPr>
              <w:pStyle w:val="Compact"/>
              <w:spacing w:before="0" w:after="0" w:line="264" w:lineRule="auto"/>
              <w:jc w:val="center"/>
            </w:pPr>
            <w:r>
              <w:t>43.52</w:t>
            </w:r>
          </w:p>
        </w:tc>
      </w:tr>
      <w:tr w:rsidR="00500B10" w14:paraId="2E50A7BD" w14:textId="77777777" w:rsidTr="00500B10">
        <w:trPr>
          <w:jc w:val="center"/>
        </w:trPr>
        <w:tc>
          <w:tcPr>
            <w:tcW w:w="0" w:type="auto"/>
            <w:vMerge/>
            <w:tcBorders>
              <w:bottom w:val="single" w:sz="4" w:space="0" w:color="auto"/>
            </w:tcBorders>
            <w:vAlign w:val="center"/>
          </w:tcPr>
          <w:p w14:paraId="7348CC8F" w14:textId="616F9A01"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ADC8701" w14:textId="41A97EA4"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0934115A"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2D8A50F6" w14:textId="77777777" w:rsidR="00500B10" w:rsidRDefault="00500B10" w:rsidP="00500B10">
            <w:pPr>
              <w:pStyle w:val="Compact"/>
              <w:spacing w:before="0" w:after="0" w:line="264" w:lineRule="auto"/>
              <w:jc w:val="center"/>
            </w:pPr>
            <w:r>
              <w:t>44.33</w:t>
            </w:r>
          </w:p>
        </w:tc>
      </w:tr>
    </w:tbl>
    <w:p w14:paraId="673FC43E" w14:textId="77777777" w:rsidR="00045DD1" w:rsidRDefault="000C0FB7">
      <w:r>
        <w:br w:type="page"/>
      </w:r>
    </w:p>
    <w:p w14:paraId="14585C69" w14:textId="77777777" w:rsidR="00045DD1" w:rsidRDefault="000C0FB7">
      <w:pPr>
        <w:pStyle w:val="TableCaption"/>
      </w:pPr>
      <w:r>
        <w:lastRenderedPageBreak/>
        <w:t>Table 3: Point estimates, standard errors, and 95% confidence intervals for each of the mark-recapture estimators and for the fall sampling efforts. Standard errors are not available for the multiple-census estimators.</w:t>
      </w:r>
    </w:p>
    <w:tbl>
      <w:tblPr>
        <w:tblStyle w:val="Table"/>
        <w:tblW w:w="0" w:type="auto"/>
        <w:jc w:val="center"/>
        <w:tblLook w:val="0020" w:firstRow="1" w:lastRow="0" w:firstColumn="0" w:lastColumn="0" w:noHBand="0" w:noVBand="0"/>
      </w:tblPr>
      <w:tblGrid>
        <w:gridCol w:w="1130"/>
        <w:gridCol w:w="2862"/>
        <w:gridCol w:w="876"/>
        <w:gridCol w:w="756"/>
        <w:gridCol w:w="1736"/>
      </w:tblGrid>
      <w:tr w:rsidR="00045DD1" w14:paraId="6AF0C1AA" w14:textId="77777777" w:rsidTr="00912286">
        <w:trPr>
          <w:tblHeader/>
          <w:jc w:val="center"/>
        </w:trPr>
        <w:tc>
          <w:tcPr>
            <w:tcW w:w="0" w:type="auto"/>
            <w:tcBorders>
              <w:top w:val="single" w:sz="4" w:space="0" w:color="auto"/>
              <w:bottom w:val="single" w:sz="4" w:space="0" w:color="auto"/>
            </w:tcBorders>
            <w:vAlign w:val="center"/>
          </w:tcPr>
          <w:p w14:paraId="1CDDF27A" w14:textId="77777777" w:rsidR="00045DD1" w:rsidRPr="00FB69B3" w:rsidRDefault="000C0FB7" w:rsidP="00FB69B3">
            <w:pPr>
              <w:pStyle w:val="Compact"/>
              <w:spacing w:before="0" w:after="0" w:line="264" w:lineRule="auto"/>
              <w:jc w:val="center"/>
              <w:rPr>
                <w:b/>
                <w:bCs/>
              </w:rPr>
            </w:pPr>
            <w:r w:rsidRPr="00FB69B3">
              <w:rPr>
                <w:b/>
                <w:bCs/>
              </w:rPr>
              <w:t>Survey</w:t>
            </w:r>
          </w:p>
        </w:tc>
        <w:tc>
          <w:tcPr>
            <w:tcW w:w="0" w:type="auto"/>
            <w:tcBorders>
              <w:top w:val="single" w:sz="4" w:space="0" w:color="auto"/>
              <w:bottom w:val="single" w:sz="4" w:space="0" w:color="auto"/>
            </w:tcBorders>
            <w:vAlign w:val="center"/>
          </w:tcPr>
          <w:p w14:paraId="09ABECFE" w14:textId="77777777" w:rsidR="00045DD1" w:rsidRPr="00FB69B3" w:rsidRDefault="000C0FB7" w:rsidP="00FB69B3">
            <w:pPr>
              <w:pStyle w:val="Compact"/>
              <w:spacing w:before="0" w:after="0" w:line="264" w:lineRule="auto"/>
              <w:jc w:val="center"/>
              <w:rPr>
                <w:b/>
                <w:bCs/>
              </w:rPr>
            </w:pPr>
            <w:r w:rsidRPr="00FB69B3">
              <w:rPr>
                <w:b/>
                <w:bCs/>
              </w:rPr>
              <w:t>Estimator</w:t>
            </w:r>
          </w:p>
        </w:tc>
        <w:tc>
          <w:tcPr>
            <w:tcW w:w="0" w:type="auto"/>
            <w:tcBorders>
              <w:top w:val="single" w:sz="4" w:space="0" w:color="auto"/>
              <w:bottom w:val="single" w:sz="4" w:space="0" w:color="auto"/>
            </w:tcBorders>
            <w:vAlign w:val="center"/>
          </w:tcPr>
          <w:p w14:paraId="23AF885E" w14:textId="14E4EA18" w:rsidR="00045DD1" w:rsidRPr="00FB69B3" w:rsidRDefault="00FE2331" w:rsidP="00FB69B3">
            <w:pPr>
              <w:pStyle w:val="Compact"/>
              <w:spacing w:before="0" w:after="0" w:line="264" w:lineRule="auto"/>
              <w:jc w:val="center"/>
              <w:rPr>
                <w:b/>
                <w:bCs/>
              </w:rPr>
            </w:pPr>
            <m:oMathPara>
              <m:oMath>
                <m:acc>
                  <m:accPr>
                    <m:ctrlPr>
                      <w:rPr>
                        <w:rFonts w:ascii="Cambria Math" w:hAnsi="Cambria Math"/>
                        <w:b/>
                        <w:bCs/>
                        <w:i/>
                      </w:rPr>
                    </m:ctrlPr>
                  </m:accPr>
                  <m:e>
                    <m:r>
                      <m:rPr>
                        <m:sty m:val="bi"/>
                      </m:rPr>
                      <w:rPr>
                        <w:rFonts w:ascii="Cambria Math" w:hAnsi="Cambria Math"/>
                      </w:rPr>
                      <m:t>N</m:t>
                    </m:r>
                  </m:e>
                </m:acc>
              </m:oMath>
            </m:oMathPara>
          </w:p>
        </w:tc>
        <w:tc>
          <w:tcPr>
            <w:tcW w:w="0" w:type="auto"/>
            <w:tcBorders>
              <w:top w:val="single" w:sz="4" w:space="0" w:color="auto"/>
              <w:bottom w:val="single" w:sz="4" w:space="0" w:color="auto"/>
            </w:tcBorders>
            <w:vAlign w:val="center"/>
          </w:tcPr>
          <w:p w14:paraId="200F4B8D" w14:textId="77777777" w:rsidR="00045DD1" w:rsidRPr="00FB69B3" w:rsidRDefault="000C0FB7" w:rsidP="00FB69B3">
            <w:pPr>
              <w:pStyle w:val="Compact"/>
              <w:spacing w:before="0" w:after="0" w:line="264" w:lineRule="auto"/>
              <w:jc w:val="center"/>
              <w:rPr>
                <w:b/>
                <w:bCs/>
              </w:rPr>
            </w:pPr>
            <w:r w:rsidRPr="00FB69B3">
              <w:rPr>
                <w:b/>
                <w:bCs/>
              </w:rPr>
              <w:t>SE</w:t>
            </w:r>
          </w:p>
        </w:tc>
        <w:tc>
          <w:tcPr>
            <w:tcW w:w="0" w:type="auto"/>
            <w:tcBorders>
              <w:top w:val="single" w:sz="4" w:space="0" w:color="auto"/>
              <w:bottom w:val="single" w:sz="4" w:space="0" w:color="auto"/>
            </w:tcBorders>
            <w:vAlign w:val="center"/>
          </w:tcPr>
          <w:p w14:paraId="05D22C0E" w14:textId="77777777" w:rsidR="00045DD1" w:rsidRPr="00FB69B3" w:rsidRDefault="000C0FB7" w:rsidP="00FB69B3">
            <w:pPr>
              <w:pStyle w:val="Compact"/>
              <w:spacing w:before="0" w:after="0" w:line="264" w:lineRule="auto"/>
              <w:jc w:val="center"/>
              <w:rPr>
                <w:b/>
                <w:bCs/>
              </w:rPr>
            </w:pPr>
            <w:r w:rsidRPr="00FB69B3">
              <w:rPr>
                <w:b/>
                <w:bCs/>
              </w:rPr>
              <w:t>95% CI</w:t>
            </w:r>
          </w:p>
        </w:tc>
      </w:tr>
      <w:tr w:rsidR="00045DD1" w14:paraId="04E83ED7" w14:textId="77777777" w:rsidTr="00912286">
        <w:trPr>
          <w:jc w:val="center"/>
        </w:trPr>
        <w:tc>
          <w:tcPr>
            <w:tcW w:w="0" w:type="auto"/>
            <w:tcBorders>
              <w:top w:val="single" w:sz="4" w:space="0" w:color="auto"/>
            </w:tcBorders>
            <w:vAlign w:val="center"/>
          </w:tcPr>
          <w:p w14:paraId="314299E2" w14:textId="77777777" w:rsidR="00045DD1" w:rsidRDefault="000C0FB7" w:rsidP="00FB69B3">
            <w:pPr>
              <w:pStyle w:val="Compact"/>
              <w:spacing w:before="0" w:after="0" w:line="264" w:lineRule="auto"/>
              <w:jc w:val="center"/>
            </w:pPr>
            <w:r>
              <w:t>Fall 2019</w:t>
            </w:r>
          </w:p>
        </w:tc>
        <w:tc>
          <w:tcPr>
            <w:tcW w:w="0" w:type="auto"/>
            <w:tcBorders>
              <w:top w:val="single" w:sz="4" w:space="0" w:color="auto"/>
            </w:tcBorders>
            <w:vAlign w:val="center"/>
          </w:tcPr>
          <w:p w14:paraId="63164825" w14:textId="77777777" w:rsidR="00045DD1" w:rsidRDefault="000C0FB7" w:rsidP="00FB69B3">
            <w:pPr>
              <w:pStyle w:val="Compact"/>
              <w:spacing w:before="0" w:after="0" w:line="264" w:lineRule="auto"/>
              <w:jc w:val="center"/>
            </w:pPr>
            <w:r>
              <w:t>Chapman</w:t>
            </w:r>
          </w:p>
        </w:tc>
        <w:tc>
          <w:tcPr>
            <w:tcW w:w="0" w:type="auto"/>
            <w:tcBorders>
              <w:top w:val="single" w:sz="4" w:space="0" w:color="auto"/>
            </w:tcBorders>
            <w:vAlign w:val="center"/>
          </w:tcPr>
          <w:p w14:paraId="68DA937F" w14:textId="77777777" w:rsidR="00045DD1" w:rsidRDefault="000C0FB7" w:rsidP="00FB69B3">
            <w:pPr>
              <w:pStyle w:val="Compact"/>
              <w:spacing w:before="0" w:after="0" w:line="264" w:lineRule="auto"/>
              <w:jc w:val="center"/>
            </w:pPr>
            <w:r>
              <w:t>13,298</w:t>
            </w:r>
          </w:p>
        </w:tc>
        <w:tc>
          <w:tcPr>
            <w:tcW w:w="0" w:type="auto"/>
            <w:tcBorders>
              <w:top w:val="single" w:sz="4" w:space="0" w:color="auto"/>
            </w:tcBorders>
            <w:vAlign w:val="center"/>
          </w:tcPr>
          <w:p w14:paraId="24596A19" w14:textId="77777777" w:rsidR="00045DD1" w:rsidRDefault="000C0FB7" w:rsidP="00FB69B3">
            <w:pPr>
              <w:pStyle w:val="Compact"/>
              <w:spacing w:before="0" w:after="0" w:line="264" w:lineRule="auto"/>
              <w:jc w:val="center"/>
            </w:pPr>
            <w:r>
              <w:t>4,322</w:t>
            </w:r>
          </w:p>
        </w:tc>
        <w:tc>
          <w:tcPr>
            <w:tcW w:w="0" w:type="auto"/>
            <w:tcBorders>
              <w:top w:val="single" w:sz="4" w:space="0" w:color="auto"/>
            </w:tcBorders>
            <w:vAlign w:val="center"/>
          </w:tcPr>
          <w:p w14:paraId="1547F755" w14:textId="77777777" w:rsidR="00045DD1" w:rsidRDefault="000C0FB7" w:rsidP="00FB69B3">
            <w:pPr>
              <w:pStyle w:val="Compact"/>
              <w:spacing w:before="0" w:after="0" w:line="264" w:lineRule="auto"/>
              <w:jc w:val="center"/>
            </w:pPr>
            <w:r>
              <w:t>6,898 - 27,893</w:t>
            </w:r>
          </w:p>
        </w:tc>
      </w:tr>
      <w:tr w:rsidR="00045DD1" w14:paraId="55135C4A" w14:textId="77777777" w:rsidTr="00912286">
        <w:trPr>
          <w:jc w:val="center"/>
        </w:trPr>
        <w:tc>
          <w:tcPr>
            <w:tcW w:w="0" w:type="auto"/>
            <w:vAlign w:val="center"/>
          </w:tcPr>
          <w:p w14:paraId="5CBF721B" w14:textId="77777777" w:rsidR="00045DD1" w:rsidRDefault="000C0FB7" w:rsidP="00FB69B3">
            <w:pPr>
              <w:pStyle w:val="Compact"/>
              <w:spacing w:before="0" w:after="0" w:line="264" w:lineRule="auto"/>
              <w:jc w:val="center"/>
            </w:pPr>
            <w:r>
              <w:t>Fall 2019</w:t>
            </w:r>
          </w:p>
        </w:tc>
        <w:tc>
          <w:tcPr>
            <w:tcW w:w="0" w:type="auto"/>
            <w:vAlign w:val="center"/>
          </w:tcPr>
          <w:p w14:paraId="378951E5" w14:textId="77777777" w:rsidR="00045DD1" w:rsidRDefault="000C0FB7" w:rsidP="00FB69B3">
            <w:pPr>
              <w:pStyle w:val="Compact"/>
              <w:spacing w:before="0" w:after="0" w:line="264" w:lineRule="auto"/>
              <w:jc w:val="center"/>
            </w:pPr>
            <w:r>
              <w:t>Schnabel</w:t>
            </w:r>
          </w:p>
        </w:tc>
        <w:tc>
          <w:tcPr>
            <w:tcW w:w="0" w:type="auto"/>
            <w:vAlign w:val="center"/>
          </w:tcPr>
          <w:p w14:paraId="2A17A119" w14:textId="77777777" w:rsidR="00045DD1" w:rsidRDefault="000C0FB7" w:rsidP="00FB69B3">
            <w:pPr>
              <w:pStyle w:val="Compact"/>
              <w:spacing w:before="0" w:after="0" w:line="264" w:lineRule="auto"/>
              <w:jc w:val="center"/>
            </w:pPr>
            <w:r>
              <w:t>18,732</w:t>
            </w:r>
          </w:p>
        </w:tc>
        <w:tc>
          <w:tcPr>
            <w:tcW w:w="0" w:type="auto"/>
            <w:vAlign w:val="center"/>
          </w:tcPr>
          <w:p w14:paraId="678C0CED" w14:textId="77777777" w:rsidR="00045DD1" w:rsidRDefault="000C0FB7" w:rsidP="00FB69B3">
            <w:pPr>
              <w:pStyle w:val="Compact"/>
              <w:spacing w:before="0" w:after="0" w:line="264" w:lineRule="auto"/>
              <w:jc w:val="center"/>
            </w:pPr>
            <w:r>
              <w:t>NA</w:t>
            </w:r>
          </w:p>
        </w:tc>
        <w:tc>
          <w:tcPr>
            <w:tcW w:w="0" w:type="auto"/>
            <w:vAlign w:val="center"/>
          </w:tcPr>
          <w:p w14:paraId="02D8DFEE" w14:textId="77777777" w:rsidR="00045DD1" w:rsidRDefault="000C0FB7" w:rsidP="00FB69B3">
            <w:pPr>
              <w:pStyle w:val="Compact"/>
              <w:spacing w:before="0" w:after="0" w:line="264" w:lineRule="auto"/>
              <w:jc w:val="center"/>
            </w:pPr>
            <w:r>
              <w:t>10,057 - 37,851</w:t>
            </w:r>
          </w:p>
        </w:tc>
      </w:tr>
      <w:tr w:rsidR="00045DD1" w14:paraId="7A064A0A" w14:textId="77777777" w:rsidTr="00912286">
        <w:trPr>
          <w:jc w:val="center"/>
        </w:trPr>
        <w:tc>
          <w:tcPr>
            <w:tcW w:w="0" w:type="auto"/>
            <w:vAlign w:val="center"/>
          </w:tcPr>
          <w:p w14:paraId="62C870E1" w14:textId="77777777" w:rsidR="00045DD1" w:rsidRDefault="000C0FB7" w:rsidP="00FB69B3">
            <w:pPr>
              <w:pStyle w:val="Compact"/>
              <w:spacing w:before="0" w:after="0" w:line="264" w:lineRule="auto"/>
              <w:jc w:val="center"/>
            </w:pPr>
            <w:r>
              <w:t>Fall 2019</w:t>
            </w:r>
          </w:p>
        </w:tc>
        <w:tc>
          <w:tcPr>
            <w:tcW w:w="0" w:type="auto"/>
            <w:vAlign w:val="center"/>
          </w:tcPr>
          <w:p w14:paraId="3E9F4B18" w14:textId="77777777" w:rsidR="00045DD1" w:rsidRDefault="000C0FB7" w:rsidP="00FB69B3">
            <w:pPr>
              <w:pStyle w:val="Compact"/>
              <w:spacing w:before="0" w:after="0" w:line="264" w:lineRule="auto"/>
              <w:jc w:val="center"/>
            </w:pPr>
            <w:r>
              <w:t>Schnabel - Delayed Mixing</w:t>
            </w:r>
          </w:p>
        </w:tc>
        <w:tc>
          <w:tcPr>
            <w:tcW w:w="0" w:type="auto"/>
            <w:vAlign w:val="center"/>
          </w:tcPr>
          <w:p w14:paraId="0010AC04" w14:textId="77777777" w:rsidR="00045DD1" w:rsidRDefault="000C0FB7" w:rsidP="00FB69B3">
            <w:pPr>
              <w:pStyle w:val="Compact"/>
              <w:spacing w:before="0" w:after="0" w:line="264" w:lineRule="auto"/>
              <w:jc w:val="center"/>
            </w:pPr>
            <w:r>
              <w:t>12,480</w:t>
            </w:r>
          </w:p>
        </w:tc>
        <w:tc>
          <w:tcPr>
            <w:tcW w:w="0" w:type="auto"/>
            <w:vAlign w:val="center"/>
          </w:tcPr>
          <w:p w14:paraId="1AA3D632" w14:textId="77777777" w:rsidR="00045DD1" w:rsidRDefault="000C0FB7" w:rsidP="00FB69B3">
            <w:pPr>
              <w:pStyle w:val="Compact"/>
              <w:spacing w:before="0" w:after="0" w:line="264" w:lineRule="auto"/>
              <w:jc w:val="center"/>
            </w:pPr>
            <w:r>
              <w:t>NA</w:t>
            </w:r>
          </w:p>
        </w:tc>
        <w:tc>
          <w:tcPr>
            <w:tcW w:w="0" w:type="auto"/>
            <w:vAlign w:val="center"/>
          </w:tcPr>
          <w:p w14:paraId="1A5CED3F" w14:textId="77777777" w:rsidR="00045DD1" w:rsidRDefault="000C0FB7" w:rsidP="00FB69B3">
            <w:pPr>
              <w:pStyle w:val="Compact"/>
              <w:spacing w:before="0" w:after="0" w:line="264" w:lineRule="auto"/>
              <w:jc w:val="center"/>
            </w:pPr>
            <w:r>
              <w:t>6,701 - 25,219</w:t>
            </w:r>
          </w:p>
        </w:tc>
      </w:tr>
      <w:tr w:rsidR="00045DD1" w14:paraId="4A0C41FF" w14:textId="77777777" w:rsidTr="00912286">
        <w:trPr>
          <w:jc w:val="center"/>
        </w:trPr>
        <w:tc>
          <w:tcPr>
            <w:tcW w:w="0" w:type="auto"/>
            <w:vAlign w:val="center"/>
          </w:tcPr>
          <w:p w14:paraId="5E536C91" w14:textId="77777777" w:rsidR="00045DD1" w:rsidRDefault="000C0FB7" w:rsidP="00FB69B3">
            <w:pPr>
              <w:pStyle w:val="Compact"/>
              <w:spacing w:before="0" w:after="0" w:line="264" w:lineRule="auto"/>
              <w:jc w:val="center"/>
            </w:pPr>
            <w:r>
              <w:t>Fall 2020</w:t>
            </w:r>
          </w:p>
        </w:tc>
        <w:tc>
          <w:tcPr>
            <w:tcW w:w="0" w:type="auto"/>
            <w:vAlign w:val="center"/>
          </w:tcPr>
          <w:p w14:paraId="4178E5F2" w14:textId="77777777" w:rsidR="00045DD1" w:rsidRDefault="000C0FB7" w:rsidP="00FB69B3">
            <w:pPr>
              <w:pStyle w:val="Compact"/>
              <w:spacing w:before="0" w:after="0" w:line="264" w:lineRule="auto"/>
              <w:jc w:val="center"/>
            </w:pPr>
            <w:r>
              <w:t>Chapman</w:t>
            </w:r>
          </w:p>
        </w:tc>
        <w:tc>
          <w:tcPr>
            <w:tcW w:w="0" w:type="auto"/>
            <w:vAlign w:val="center"/>
          </w:tcPr>
          <w:p w14:paraId="561A44A3" w14:textId="77777777" w:rsidR="00045DD1" w:rsidRDefault="000C0FB7" w:rsidP="00FB69B3">
            <w:pPr>
              <w:pStyle w:val="Compact"/>
              <w:spacing w:before="0" w:after="0" w:line="264" w:lineRule="auto"/>
              <w:jc w:val="center"/>
            </w:pPr>
            <w:r>
              <w:t>24,381</w:t>
            </w:r>
          </w:p>
        </w:tc>
        <w:tc>
          <w:tcPr>
            <w:tcW w:w="0" w:type="auto"/>
            <w:vAlign w:val="center"/>
          </w:tcPr>
          <w:p w14:paraId="48C8053E" w14:textId="77777777" w:rsidR="00045DD1" w:rsidRDefault="000C0FB7" w:rsidP="00FB69B3">
            <w:pPr>
              <w:pStyle w:val="Compact"/>
              <w:spacing w:before="0" w:after="0" w:line="264" w:lineRule="auto"/>
              <w:jc w:val="center"/>
            </w:pPr>
            <w:r>
              <w:t>9,066</w:t>
            </w:r>
          </w:p>
        </w:tc>
        <w:tc>
          <w:tcPr>
            <w:tcW w:w="0" w:type="auto"/>
            <w:vAlign w:val="center"/>
          </w:tcPr>
          <w:p w14:paraId="3C7E082C" w14:textId="77777777" w:rsidR="00045DD1" w:rsidRDefault="000C0FB7" w:rsidP="00FB69B3">
            <w:pPr>
              <w:pStyle w:val="Compact"/>
              <w:spacing w:before="0" w:after="0" w:line="264" w:lineRule="auto"/>
              <w:jc w:val="center"/>
            </w:pPr>
            <w:r>
              <w:t>11,547 - 55,761</w:t>
            </w:r>
          </w:p>
        </w:tc>
      </w:tr>
      <w:tr w:rsidR="00045DD1" w14:paraId="5ADB8CBB" w14:textId="77777777" w:rsidTr="00912286">
        <w:trPr>
          <w:jc w:val="center"/>
        </w:trPr>
        <w:tc>
          <w:tcPr>
            <w:tcW w:w="0" w:type="auto"/>
            <w:vAlign w:val="center"/>
          </w:tcPr>
          <w:p w14:paraId="534CAE73" w14:textId="77777777" w:rsidR="00045DD1" w:rsidRDefault="000C0FB7" w:rsidP="00FB69B3">
            <w:pPr>
              <w:pStyle w:val="Compact"/>
              <w:spacing w:before="0" w:after="0" w:line="264" w:lineRule="auto"/>
              <w:jc w:val="center"/>
            </w:pPr>
            <w:r>
              <w:t>Fall 2020</w:t>
            </w:r>
          </w:p>
        </w:tc>
        <w:tc>
          <w:tcPr>
            <w:tcW w:w="0" w:type="auto"/>
            <w:vAlign w:val="center"/>
          </w:tcPr>
          <w:p w14:paraId="3FCD5150" w14:textId="77777777" w:rsidR="00045DD1" w:rsidRDefault="000C0FB7" w:rsidP="00FB69B3">
            <w:pPr>
              <w:pStyle w:val="Compact"/>
              <w:spacing w:before="0" w:after="0" w:line="264" w:lineRule="auto"/>
              <w:jc w:val="center"/>
            </w:pPr>
            <w:r>
              <w:t>Schnabel</w:t>
            </w:r>
          </w:p>
        </w:tc>
        <w:tc>
          <w:tcPr>
            <w:tcW w:w="0" w:type="auto"/>
            <w:vAlign w:val="center"/>
          </w:tcPr>
          <w:p w14:paraId="42B5343E" w14:textId="77777777" w:rsidR="00045DD1" w:rsidRDefault="000C0FB7" w:rsidP="00FB69B3">
            <w:pPr>
              <w:pStyle w:val="Compact"/>
              <w:spacing w:before="0" w:after="0" w:line="264" w:lineRule="auto"/>
              <w:jc w:val="center"/>
            </w:pPr>
            <w:r>
              <w:t>37,016</w:t>
            </w:r>
          </w:p>
        </w:tc>
        <w:tc>
          <w:tcPr>
            <w:tcW w:w="0" w:type="auto"/>
            <w:vAlign w:val="center"/>
          </w:tcPr>
          <w:p w14:paraId="3CA2019F" w14:textId="77777777" w:rsidR="00045DD1" w:rsidRDefault="000C0FB7" w:rsidP="00FB69B3">
            <w:pPr>
              <w:pStyle w:val="Compact"/>
              <w:spacing w:before="0" w:after="0" w:line="264" w:lineRule="auto"/>
              <w:jc w:val="center"/>
            </w:pPr>
            <w:r>
              <w:t>NA</w:t>
            </w:r>
          </w:p>
        </w:tc>
        <w:tc>
          <w:tcPr>
            <w:tcW w:w="0" w:type="auto"/>
            <w:vAlign w:val="center"/>
          </w:tcPr>
          <w:p w14:paraId="2E24F519" w14:textId="77777777" w:rsidR="00045DD1" w:rsidRDefault="000C0FB7" w:rsidP="00FB69B3">
            <w:pPr>
              <w:pStyle w:val="Compact"/>
              <w:spacing w:before="0" w:after="0" w:line="264" w:lineRule="auto"/>
              <w:jc w:val="center"/>
            </w:pPr>
            <w:r>
              <w:t>18,430 - 80,924</w:t>
            </w:r>
          </w:p>
        </w:tc>
      </w:tr>
      <w:tr w:rsidR="00045DD1" w14:paraId="61ACB542" w14:textId="77777777" w:rsidTr="00912286">
        <w:trPr>
          <w:jc w:val="center"/>
        </w:trPr>
        <w:tc>
          <w:tcPr>
            <w:tcW w:w="0" w:type="auto"/>
            <w:tcBorders>
              <w:bottom w:val="single" w:sz="4" w:space="0" w:color="auto"/>
            </w:tcBorders>
            <w:vAlign w:val="center"/>
          </w:tcPr>
          <w:p w14:paraId="33B2DB2B" w14:textId="77777777" w:rsidR="00045DD1" w:rsidRDefault="000C0FB7" w:rsidP="00FB69B3">
            <w:pPr>
              <w:pStyle w:val="Compact"/>
              <w:spacing w:before="0" w:after="0" w:line="264" w:lineRule="auto"/>
              <w:jc w:val="center"/>
            </w:pPr>
            <w:r>
              <w:t>Fall 2020</w:t>
            </w:r>
          </w:p>
        </w:tc>
        <w:tc>
          <w:tcPr>
            <w:tcW w:w="0" w:type="auto"/>
            <w:tcBorders>
              <w:bottom w:val="single" w:sz="4" w:space="0" w:color="auto"/>
            </w:tcBorders>
            <w:vAlign w:val="center"/>
          </w:tcPr>
          <w:p w14:paraId="6F8ED669" w14:textId="77777777" w:rsidR="00045DD1" w:rsidRDefault="000C0FB7" w:rsidP="00FB69B3">
            <w:pPr>
              <w:pStyle w:val="Compact"/>
              <w:spacing w:before="0" w:after="0" w:line="264" w:lineRule="auto"/>
              <w:jc w:val="center"/>
            </w:pPr>
            <w:r>
              <w:t>Schnabel - Delayed Mixing</w:t>
            </w:r>
          </w:p>
        </w:tc>
        <w:tc>
          <w:tcPr>
            <w:tcW w:w="0" w:type="auto"/>
            <w:tcBorders>
              <w:bottom w:val="single" w:sz="4" w:space="0" w:color="auto"/>
            </w:tcBorders>
            <w:vAlign w:val="center"/>
          </w:tcPr>
          <w:p w14:paraId="55C47986" w14:textId="77777777" w:rsidR="00045DD1" w:rsidRDefault="000C0FB7" w:rsidP="00FB69B3">
            <w:pPr>
              <w:pStyle w:val="Compact"/>
              <w:spacing w:before="0" w:after="0" w:line="264" w:lineRule="auto"/>
              <w:jc w:val="center"/>
            </w:pPr>
            <w:r>
              <w:t>26,518</w:t>
            </w:r>
          </w:p>
        </w:tc>
        <w:tc>
          <w:tcPr>
            <w:tcW w:w="0" w:type="auto"/>
            <w:tcBorders>
              <w:bottom w:val="single" w:sz="4" w:space="0" w:color="auto"/>
            </w:tcBorders>
            <w:vAlign w:val="center"/>
          </w:tcPr>
          <w:p w14:paraId="6D76DB6D" w14:textId="77777777" w:rsidR="00045DD1" w:rsidRDefault="000C0FB7" w:rsidP="00FB69B3">
            <w:pPr>
              <w:pStyle w:val="Compact"/>
              <w:spacing w:before="0" w:after="0" w:line="264" w:lineRule="auto"/>
              <w:jc w:val="center"/>
            </w:pPr>
            <w:r>
              <w:t>NA</w:t>
            </w:r>
          </w:p>
        </w:tc>
        <w:tc>
          <w:tcPr>
            <w:tcW w:w="0" w:type="auto"/>
            <w:tcBorders>
              <w:bottom w:val="single" w:sz="4" w:space="0" w:color="auto"/>
            </w:tcBorders>
            <w:vAlign w:val="center"/>
          </w:tcPr>
          <w:p w14:paraId="03CCC4F6" w14:textId="77777777" w:rsidR="00045DD1" w:rsidRDefault="000C0FB7" w:rsidP="00FB69B3">
            <w:pPr>
              <w:pStyle w:val="Compact"/>
              <w:spacing w:before="0" w:after="0" w:line="264" w:lineRule="auto"/>
              <w:jc w:val="center"/>
            </w:pPr>
            <w:r>
              <w:t>13,203 - 57,975</w:t>
            </w:r>
          </w:p>
        </w:tc>
      </w:tr>
    </w:tbl>
    <w:p w14:paraId="39B27F0B" w14:textId="77777777" w:rsidR="00045DD1" w:rsidRDefault="000C0FB7">
      <w:r>
        <w:br w:type="page"/>
      </w:r>
    </w:p>
    <w:p w14:paraId="0FC08937" w14:textId="0BBBCB6F" w:rsidR="00045DD1" w:rsidRDefault="000C0FB7">
      <w:pPr>
        <w:pStyle w:val="TableCaption"/>
      </w:pPr>
      <w:r>
        <w:lastRenderedPageBreak/>
        <w:t xml:space="preserve">Table 4: </w:t>
      </w:r>
      <w:r w:rsidR="00982FE9">
        <w:t>Counts</w:t>
      </w:r>
      <w:r>
        <w:t xml:space="preserve"> of the total number of Northern Pikeminnow captured, gastric </w:t>
      </w:r>
      <w:proofErr w:type="spellStart"/>
      <w:r>
        <w:t>lavaged</w:t>
      </w:r>
      <w:proofErr w:type="spellEnd"/>
      <w:r>
        <w:t>, individuals with stomach contents, and individuals with fish prey contents.</w:t>
      </w:r>
    </w:p>
    <w:tbl>
      <w:tblPr>
        <w:tblStyle w:val="Table"/>
        <w:tblW w:w="0" w:type="auto"/>
        <w:jc w:val="center"/>
        <w:tblLook w:val="0020" w:firstRow="1" w:lastRow="0" w:firstColumn="0" w:lastColumn="0" w:noHBand="0" w:noVBand="0"/>
      </w:tblPr>
      <w:tblGrid>
        <w:gridCol w:w="1397"/>
        <w:gridCol w:w="1203"/>
        <w:gridCol w:w="1097"/>
        <w:gridCol w:w="1451"/>
        <w:gridCol w:w="1170"/>
      </w:tblGrid>
      <w:tr w:rsidR="00045DD1" w:rsidRPr="00912286" w14:paraId="6D68FA43" w14:textId="77777777" w:rsidTr="00912286">
        <w:trPr>
          <w:tblHeader/>
          <w:jc w:val="center"/>
        </w:trPr>
        <w:tc>
          <w:tcPr>
            <w:tcW w:w="0" w:type="auto"/>
            <w:tcBorders>
              <w:top w:val="single" w:sz="4" w:space="0" w:color="auto"/>
              <w:bottom w:val="single" w:sz="4" w:space="0" w:color="auto"/>
            </w:tcBorders>
            <w:vAlign w:val="center"/>
          </w:tcPr>
          <w:p w14:paraId="685CA9A4" w14:textId="77777777" w:rsidR="00045DD1" w:rsidRPr="00912286" w:rsidRDefault="000C0FB7" w:rsidP="00912286">
            <w:pPr>
              <w:pStyle w:val="Compact"/>
              <w:spacing w:before="0" w:after="0" w:line="264" w:lineRule="auto"/>
              <w:jc w:val="center"/>
              <w:rPr>
                <w:b/>
                <w:bCs/>
              </w:rPr>
            </w:pPr>
            <w:r w:rsidRPr="00912286">
              <w:rPr>
                <w:b/>
                <w:bCs/>
              </w:rPr>
              <w:t>Survey</w:t>
            </w:r>
          </w:p>
        </w:tc>
        <w:tc>
          <w:tcPr>
            <w:tcW w:w="0" w:type="auto"/>
            <w:tcBorders>
              <w:top w:val="single" w:sz="4" w:space="0" w:color="auto"/>
              <w:bottom w:val="single" w:sz="4" w:space="0" w:color="auto"/>
            </w:tcBorders>
            <w:vAlign w:val="center"/>
          </w:tcPr>
          <w:p w14:paraId="45E4EE4A" w14:textId="77777777" w:rsidR="00045DD1" w:rsidRPr="00912286" w:rsidRDefault="000C0FB7" w:rsidP="00912286">
            <w:pPr>
              <w:pStyle w:val="Compact"/>
              <w:spacing w:before="0" w:after="0" w:line="264" w:lineRule="auto"/>
              <w:jc w:val="center"/>
              <w:rPr>
                <w:b/>
                <w:bCs/>
              </w:rPr>
            </w:pPr>
            <w:r w:rsidRPr="00912286">
              <w:rPr>
                <w:b/>
                <w:bCs/>
              </w:rPr>
              <w:t>Captured</w:t>
            </w:r>
          </w:p>
        </w:tc>
        <w:tc>
          <w:tcPr>
            <w:tcW w:w="0" w:type="auto"/>
            <w:tcBorders>
              <w:top w:val="single" w:sz="4" w:space="0" w:color="auto"/>
              <w:bottom w:val="single" w:sz="4" w:space="0" w:color="auto"/>
            </w:tcBorders>
            <w:vAlign w:val="center"/>
          </w:tcPr>
          <w:p w14:paraId="7A96746E" w14:textId="77777777" w:rsidR="00045DD1" w:rsidRPr="00912286" w:rsidRDefault="000C0FB7" w:rsidP="00912286">
            <w:pPr>
              <w:pStyle w:val="Compact"/>
              <w:spacing w:before="0" w:after="0" w:line="264" w:lineRule="auto"/>
              <w:jc w:val="center"/>
              <w:rPr>
                <w:b/>
                <w:bCs/>
              </w:rPr>
            </w:pPr>
            <w:proofErr w:type="spellStart"/>
            <w:r w:rsidRPr="00912286">
              <w:rPr>
                <w:b/>
                <w:bCs/>
              </w:rPr>
              <w:t>Lavaged</w:t>
            </w:r>
            <w:proofErr w:type="spellEnd"/>
          </w:p>
        </w:tc>
        <w:tc>
          <w:tcPr>
            <w:tcW w:w="1451" w:type="dxa"/>
            <w:tcBorders>
              <w:top w:val="single" w:sz="4" w:space="0" w:color="auto"/>
              <w:bottom w:val="single" w:sz="4" w:space="0" w:color="auto"/>
            </w:tcBorders>
            <w:vAlign w:val="center"/>
          </w:tcPr>
          <w:p w14:paraId="78FDA136" w14:textId="77777777" w:rsidR="00045DD1" w:rsidRPr="00912286" w:rsidRDefault="000C0FB7" w:rsidP="00912286">
            <w:pPr>
              <w:pStyle w:val="Compact"/>
              <w:spacing w:before="0" w:after="0" w:line="264" w:lineRule="auto"/>
              <w:jc w:val="center"/>
              <w:rPr>
                <w:b/>
                <w:bCs/>
              </w:rPr>
            </w:pPr>
            <w:r w:rsidRPr="00912286">
              <w:rPr>
                <w:b/>
                <w:bCs/>
              </w:rPr>
              <w:t>Stomach Contents</w:t>
            </w:r>
          </w:p>
        </w:tc>
        <w:tc>
          <w:tcPr>
            <w:tcW w:w="1170" w:type="dxa"/>
            <w:tcBorders>
              <w:top w:val="single" w:sz="4" w:space="0" w:color="auto"/>
              <w:bottom w:val="single" w:sz="4" w:space="0" w:color="auto"/>
            </w:tcBorders>
            <w:vAlign w:val="center"/>
          </w:tcPr>
          <w:p w14:paraId="351E7B32" w14:textId="77777777" w:rsidR="00045DD1" w:rsidRPr="00912286" w:rsidRDefault="000C0FB7" w:rsidP="00912286">
            <w:pPr>
              <w:pStyle w:val="Compact"/>
              <w:spacing w:before="0" w:after="0" w:line="264" w:lineRule="auto"/>
              <w:jc w:val="center"/>
              <w:rPr>
                <w:b/>
                <w:bCs/>
              </w:rPr>
            </w:pPr>
            <w:r w:rsidRPr="00912286">
              <w:rPr>
                <w:b/>
                <w:bCs/>
              </w:rPr>
              <w:t>Fish Contents</w:t>
            </w:r>
          </w:p>
        </w:tc>
      </w:tr>
      <w:tr w:rsidR="00045DD1" w14:paraId="67CF3D49" w14:textId="77777777" w:rsidTr="00912286">
        <w:trPr>
          <w:jc w:val="center"/>
        </w:trPr>
        <w:tc>
          <w:tcPr>
            <w:tcW w:w="0" w:type="auto"/>
            <w:tcBorders>
              <w:top w:val="single" w:sz="4" w:space="0" w:color="auto"/>
            </w:tcBorders>
            <w:vAlign w:val="center"/>
          </w:tcPr>
          <w:p w14:paraId="6F55D905" w14:textId="77777777" w:rsidR="00045DD1" w:rsidRDefault="000C0FB7" w:rsidP="00912286">
            <w:pPr>
              <w:pStyle w:val="Compact"/>
              <w:spacing w:before="0" w:after="0" w:line="264" w:lineRule="auto"/>
              <w:jc w:val="center"/>
            </w:pPr>
            <w:r>
              <w:t>Fall 2019</w:t>
            </w:r>
          </w:p>
        </w:tc>
        <w:tc>
          <w:tcPr>
            <w:tcW w:w="0" w:type="auto"/>
            <w:tcBorders>
              <w:top w:val="single" w:sz="4" w:space="0" w:color="auto"/>
            </w:tcBorders>
            <w:vAlign w:val="center"/>
          </w:tcPr>
          <w:p w14:paraId="4B73783F" w14:textId="77777777" w:rsidR="00045DD1" w:rsidRDefault="000C0FB7" w:rsidP="00912286">
            <w:pPr>
              <w:pStyle w:val="Compact"/>
              <w:spacing w:before="0" w:after="0" w:line="264" w:lineRule="auto"/>
              <w:jc w:val="center"/>
            </w:pPr>
            <w:r>
              <w:t>664</w:t>
            </w:r>
          </w:p>
        </w:tc>
        <w:tc>
          <w:tcPr>
            <w:tcW w:w="0" w:type="auto"/>
            <w:tcBorders>
              <w:top w:val="single" w:sz="4" w:space="0" w:color="auto"/>
            </w:tcBorders>
            <w:vAlign w:val="center"/>
          </w:tcPr>
          <w:p w14:paraId="27D8E43A" w14:textId="77777777" w:rsidR="00045DD1" w:rsidRDefault="000C0FB7" w:rsidP="00912286">
            <w:pPr>
              <w:pStyle w:val="Compact"/>
              <w:spacing w:before="0" w:after="0" w:line="264" w:lineRule="auto"/>
              <w:jc w:val="center"/>
            </w:pPr>
            <w:r>
              <w:t>660</w:t>
            </w:r>
          </w:p>
        </w:tc>
        <w:tc>
          <w:tcPr>
            <w:tcW w:w="1451" w:type="dxa"/>
            <w:tcBorders>
              <w:top w:val="single" w:sz="4" w:space="0" w:color="auto"/>
            </w:tcBorders>
            <w:vAlign w:val="center"/>
          </w:tcPr>
          <w:p w14:paraId="46B848A8" w14:textId="77777777" w:rsidR="00045DD1" w:rsidRDefault="000C0FB7" w:rsidP="00912286">
            <w:pPr>
              <w:pStyle w:val="Compact"/>
              <w:spacing w:before="0" w:after="0" w:line="264" w:lineRule="auto"/>
              <w:jc w:val="center"/>
            </w:pPr>
            <w:r>
              <w:t>57</w:t>
            </w:r>
          </w:p>
        </w:tc>
        <w:tc>
          <w:tcPr>
            <w:tcW w:w="1170" w:type="dxa"/>
            <w:tcBorders>
              <w:top w:val="single" w:sz="4" w:space="0" w:color="auto"/>
            </w:tcBorders>
            <w:vAlign w:val="center"/>
          </w:tcPr>
          <w:p w14:paraId="26C828BA" w14:textId="77777777" w:rsidR="00045DD1" w:rsidRDefault="000C0FB7" w:rsidP="00912286">
            <w:pPr>
              <w:pStyle w:val="Compact"/>
              <w:spacing w:before="0" w:after="0" w:line="264" w:lineRule="auto"/>
              <w:jc w:val="center"/>
            </w:pPr>
            <w:r>
              <w:t>12</w:t>
            </w:r>
          </w:p>
        </w:tc>
      </w:tr>
      <w:tr w:rsidR="00045DD1" w14:paraId="6A4D7301" w14:textId="77777777" w:rsidTr="00912286">
        <w:trPr>
          <w:jc w:val="center"/>
        </w:trPr>
        <w:tc>
          <w:tcPr>
            <w:tcW w:w="0" w:type="auto"/>
            <w:vAlign w:val="center"/>
          </w:tcPr>
          <w:p w14:paraId="146F11EF" w14:textId="77777777" w:rsidR="00045DD1" w:rsidRDefault="000C0FB7" w:rsidP="00912286">
            <w:pPr>
              <w:pStyle w:val="Compact"/>
              <w:spacing w:before="0" w:after="0" w:line="264" w:lineRule="auto"/>
              <w:jc w:val="center"/>
            </w:pPr>
            <w:r>
              <w:t>Fall 2020</w:t>
            </w:r>
          </w:p>
        </w:tc>
        <w:tc>
          <w:tcPr>
            <w:tcW w:w="0" w:type="auto"/>
            <w:vAlign w:val="center"/>
          </w:tcPr>
          <w:p w14:paraId="040FAD55" w14:textId="77777777" w:rsidR="00045DD1" w:rsidRDefault="000C0FB7" w:rsidP="00912286">
            <w:pPr>
              <w:pStyle w:val="Compact"/>
              <w:spacing w:before="0" w:after="0" w:line="264" w:lineRule="auto"/>
              <w:jc w:val="center"/>
            </w:pPr>
            <w:r>
              <w:t>797</w:t>
            </w:r>
          </w:p>
        </w:tc>
        <w:tc>
          <w:tcPr>
            <w:tcW w:w="0" w:type="auto"/>
            <w:vAlign w:val="center"/>
          </w:tcPr>
          <w:p w14:paraId="68794F7F" w14:textId="77777777" w:rsidR="00045DD1" w:rsidRDefault="000C0FB7" w:rsidP="00912286">
            <w:pPr>
              <w:pStyle w:val="Compact"/>
              <w:spacing w:before="0" w:after="0" w:line="264" w:lineRule="auto"/>
              <w:jc w:val="center"/>
            </w:pPr>
            <w:r>
              <w:t>793</w:t>
            </w:r>
          </w:p>
        </w:tc>
        <w:tc>
          <w:tcPr>
            <w:tcW w:w="1451" w:type="dxa"/>
            <w:vAlign w:val="center"/>
          </w:tcPr>
          <w:p w14:paraId="10EBAF21" w14:textId="77777777" w:rsidR="00045DD1" w:rsidRDefault="000C0FB7" w:rsidP="00912286">
            <w:pPr>
              <w:pStyle w:val="Compact"/>
              <w:spacing w:before="0" w:after="0" w:line="264" w:lineRule="auto"/>
              <w:jc w:val="center"/>
            </w:pPr>
            <w:r>
              <w:t>188</w:t>
            </w:r>
          </w:p>
        </w:tc>
        <w:tc>
          <w:tcPr>
            <w:tcW w:w="1170" w:type="dxa"/>
            <w:vAlign w:val="center"/>
          </w:tcPr>
          <w:p w14:paraId="3CAA3F5C" w14:textId="77777777" w:rsidR="00045DD1" w:rsidRDefault="000C0FB7" w:rsidP="00912286">
            <w:pPr>
              <w:pStyle w:val="Compact"/>
              <w:spacing w:before="0" w:after="0" w:line="264" w:lineRule="auto"/>
              <w:jc w:val="center"/>
            </w:pPr>
            <w:r>
              <w:t>25</w:t>
            </w:r>
          </w:p>
        </w:tc>
      </w:tr>
      <w:tr w:rsidR="00045DD1" w14:paraId="1F7B6CD6" w14:textId="77777777" w:rsidTr="00912286">
        <w:trPr>
          <w:jc w:val="center"/>
        </w:trPr>
        <w:tc>
          <w:tcPr>
            <w:tcW w:w="0" w:type="auto"/>
            <w:tcBorders>
              <w:bottom w:val="single" w:sz="4" w:space="0" w:color="auto"/>
            </w:tcBorders>
            <w:vAlign w:val="center"/>
          </w:tcPr>
          <w:p w14:paraId="3841CB40" w14:textId="77777777" w:rsidR="00045DD1" w:rsidRDefault="000C0FB7" w:rsidP="00912286">
            <w:pPr>
              <w:pStyle w:val="Compact"/>
              <w:spacing w:before="0" w:after="0" w:line="264" w:lineRule="auto"/>
              <w:jc w:val="center"/>
            </w:pPr>
            <w:r>
              <w:t>Spring 2021</w:t>
            </w:r>
          </w:p>
        </w:tc>
        <w:tc>
          <w:tcPr>
            <w:tcW w:w="0" w:type="auto"/>
            <w:tcBorders>
              <w:bottom w:val="single" w:sz="4" w:space="0" w:color="auto"/>
            </w:tcBorders>
            <w:vAlign w:val="center"/>
          </w:tcPr>
          <w:p w14:paraId="4F1F2094" w14:textId="77777777" w:rsidR="00045DD1" w:rsidRDefault="000C0FB7" w:rsidP="00912286">
            <w:pPr>
              <w:pStyle w:val="Compact"/>
              <w:spacing w:before="0" w:after="0" w:line="264" w:lineRule="auto"/>
              <w:jc w:val="center"/>
            </w:pPr>
            <w:r>
              <w:t>202</w:t>
            </w:r>
          </w:p>
        </w:tc>
        <w:tc>
          <w:tcPr>
            <w:tcW w:w="0" w:type="auto"/>
            <w:tcBorders>
              <w:bottom w:val="single" w:sz="4" w:space="0" w:color="auto"/>
            </w:tcBorders>
            <w:vAlign w:val="center"/>
          </w:tcPr>
          <w:p w14:paraId="7831AECB" w14:textId="77777777" w:rsidR="00045DD1" w:rsidRDefault="000C0FB7" w:rsidP="00912286">
            <w:pPr>
              <w:pStyle w:val="Compact"/>
              <w:spacing w:before="0" w:after="0" w:line="264" w:lineRule="auto"/>
              <w:jc w:val="center"/>
            </w:pPr>
            <w:r>
              <w:t>105</w:t>
            </w:r>
          </w:p>
        </w:tc>
        <w:tc>
          <w:tcPr>
            <w:tcW w:w="1451" w:type="dxa"/>
            <w:tcBorders>
              <w:bottom w:val="single" w:sz="4" w:space="0" w:color="auto"/>
            </w:tcBorders>
            <w:vAlign w:val="center"/>
          </w:tcPr>
          <w:p w14:paraId="250BAA91" w14:textId="77777777" w:rsidR="00045DD1" w:rsidRDefault="000C0FB7" w:rsidP="00912286">
            <w:pPr>
              <w:pStyle w:val="Compact"/>
              <w:spacing w:before="0" w:after="0" w:line="264" w:lineRule="auto"/>
              <w:jc w:val="center"/>
            </w:pPr>
            <w:r>
              <w:t>105</w:t>
            </w:r>
          </w:p>
        </w:tc>
        <w:tc>
          <w:tcPr>
            <w:tcW w:w="1170" w:type="dxa"/>
            <w:tcBorders>
              <w:bottom w:val="single" w:sz="4" w:space="0" w:color="auto"/>
            </w:tcBorders>
            <w:vAlign w:val="center"/>
          </w:tcPr>
          <w:p w14:paraId="4B9B4A3A" w14:textId="77777777" w:rsidR="00045DD1" w:rsidRDefault="000C0FB7" w:rsidP="00912286">
            <w:pPr>
              <w:pStyle w:val="Compact"/>
              <w:spacing w:before="0" w:after="0" w:line="264" w:lineRule="auto"/>
              <w:jc w:val="center"/>
            </w:pPr>
            <w:r>
              <w:t>7</w:t>
            </w:r>
          </w:p>
        </w:tc>
      </w:tr>
      <w:tr w:rsidR="00045DD1" w14:paraId="4D563AD8" w14:textId="77777777" w:rsidTr="00912286">
        <w:trPr>
          <w:jc w:val="center"/>
        </w:trPr>
        <w:tc>
          <w:tcPr>
            <w:tcW w:w="0" w:type="auto"/>
            <w:tcBorders>
              <w:top w:val="single" w:sz="4" w:space="0" w:color="auto"/>
            </w:tcBorders>
            <w:vAlign w:val="center"/>
          </w:tcPr>
          <w:p w14:paraId="5D0B1872" w14:textId="77777777" w:rsidR="00045DD1" w:rsidRDefault="000C0FB7" w:rsidP="00912286">
            <w:pPr>
              <w:pStyle w:val="Compact"/>
              <w:spacing w:before="0" w:after="0" w:line="264" w:lineRule="auto"/>
              <w:jc w:val="center"/>
            </w:pPr>
            <w:r>
              <w:t>Total</w:t>
            </w:r>
          </w:p>
        </w:tc>
        <w:tc>
          <w:tcPr>
            <w:tcW w:w="0" w:type="auto"/>
            <w:tcBorders>
              <w:top w:val="single" w:sz="4" w:space="0" w:color="auto"/>
            </w:tcBorders>
            <w:vAlign w:val="center"/>
          </w:tcPr>
          <w:p w14:paraId="0DB5AAEE" w14:textId="77777777" w:rsidR="00045DD1" w:rsidRDefault="000C0FB7" w:rsidP="00912286">
            <w:pPr>
              <w:pStyle w:val="Compact"/>
              <w:spacing w:before="0" w:after="0" w:line="264" w:lineRule="auto"/>
              <w:jc w:val="center"/>
            </w:pPr>
            <w:r>
              <w:t>1,663</w:t>
            </w:r>
          </w:p>
        </w:tc>
        <w:tc>
          <w:tcPr>
            <w:tcW w:w="0" w:type="auto"/>
            <w:tcBorders>
              <w:top w:val="single" w:sz="4" w:space="0" w:color="auto"/>
            </w:tcBorders>
            <w:vAlign w:val="center"/>
          </w:tcPr>
          <w:p w14:paraId="0D6B13F4" w14:textId="77777777" w:rsidR="00045DD1" w:rsidRDefault="000C0FB7" w:rsidP="00912286">
            <w:pPr>
              <w:pStyle w:val="Compact"/>
              <w:spacing w:before="0" w:after="0" w:line="264" w:lineRule="auto"/>
              <w:jc w:val="center"/>
            </w:pPr>
            <w:r>
              <w:t>1,558</w:t>
            </w:r>
          </w:p>
        </w:tc>
        <w:tc>
          <w:tcPr>
            <w:tcW w:w="1451" w:type="dxa"/>
            <w:tcBorders>
              <w:top w:val="single" w:sz="4" w:space="0" w:color="auto"/>
            </w:tcBorders>
            <w:vAlign w:val="center"/>
          </w:tcPr>
          <w:p w14:paraId="5FE9208D" w14:textId="77777777" w:rsidR="00045DD1" w:rsidRDefault="000C0FB7" w:rsidP="00912286">
            <w:pPr>
              <w:pStyle w:val="Compact"/>
              <w:spacing w:before="0" w:after="0" w:line="264" w:lineRule="auto"/>
              <w:jc w:val="center"/>
            </w:pPr>
            <w:r>
              <w:t>350</w:t>
            </w:r>
          </w:p>
        </w:tc>
        <w:tc>
          <w:tcPr>
            <w:tcW w:w="1170" w:type="dxa"/>
            <w:tcBorders>
              <w:top w:val="single" w:sz="4" w:space="0" w:color="auto"/>
            </w:tcBorders>
            <w:vAlign w:val="center"/>
          </w:tcPr>
          <w:p w14:paraId="0D92A1CF" w14:textId="77777777" w:rsidR="00045DD1" w:rsidRDefault="000C0FB7" w:rsidP="00912286">
            <w:pPr>
              <w:pStyle w:val="Compact"/>
              <w:spacing w:before="0" w:after="0" w:line="264" w:lineRule="auto"/>
              <w:jc w:val="center"/>
            </w:pPr>
            <w:r>
              <w:t>44</w:t>
            </w:r>
          </w:p>
        </w:tc>
      </w:tr>
    </w:tbl>
    <w:p w14:paraId="001C569A" w14:textId="77777777" w:rsidR="00045DD1" w:rsidRDefault="000C0FB7">
      <w:r>
        <w:br w:type="page"/>
      </w:r>
    </w:p>
    <w:p w14:paraId="5A32F529" w14:textId="77777777" w:rsidR="00045DD1" w:rsidRDefault="000C0FB7">
      <w:pPr>
        <w:pStyle w:val="Heading1"/>
      </w:pPr>
      <w:bookmarkStart w:id="83" w:name="figures"/>
      <w:bookmarkEnd w:id="82"/>
      <w:r>
        <w:lastRenderedPageBreak/>
        <w:t>Figures</w:t>
      </w:r>
    </w:p>
    <w:p w14:paraId="6FF40DF8" w14:textId="77777777" w:rsidR="00045DD1" w:rsidRDefault="000C0FB7">
      <w:pPr>
        <w:pStyle w:val="CaptionedFigure"/>
      </w:pPr>
      <w:r>
        <w:rPr>
          <w:noProof/>
        </w:rPr>
        <w:drawing>
          <wp:inline distT="0" distB="0" distL="0" distR="0" wp14:anchorId="444DF748" wp14:editId="7E14546D">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3"/>
                    <a:stretch>
                      <a:fillRect/>
                    </a:stretch>
                  </pic:blipFill>
                  <pic:spPr bwMode="auto">
                    <a:xfrm>
                      <a:off x="0" y="0"/>
                      <a:ext cx="5943600" cy="4203059"/>
                    </a:xfrm>
                    <a:prstGeom prst="rect">
                      <a:avLst/>
                    </a:prstGeom>
                    <a:noFill/>
                    <a:ln w="9525">
                      <a:noFill/>
                      <a:headEnd/>
                      <a:tailEnd/>
                    </a:ln>
                  </pic:spPr>
                </pic:pic>
              </a:graphicData>
            </a:graphic>
          </wp:inline>
        </w:drawing>
      </w:r>
    </w:p>
    <w:p w14:paraId="00C8D6CA" w14:textId="77777777" w:rsidR="00045DD1" w:rsidRDefault="000C0FB7">
      <w:pPr>
        <w:pStyle w:val="ImageCaption"/>
      </w:pPr>
      <w:r>
        <w:t xml:space="preserve">Figure 1: Map of the </w:t>
      </w:r>
      <w:proofErr w:type="spellStart"/>
      <w:r>
        <w:t>Deadwater</w:t>
      </w:r>
      <w:proofErr w:type="spellEnd"/>
      <w:r>
        <w:t xml:space="preserve"> Slough study area within the Upper Salmon River MPG. The Dump Creek alluvial fan is </w:t>
      </w:r>
      <w:proofErr w:type="spellStart"/>
      <w:r>
        <w:t>loacted</w:t>
      </w:r>
      <w:proofErr w:type="spellEnd"/>
      <w:r>
        <w:t xml:space="preserve"> at the downstream end of the study reach.</w:t>
      </w:r>
    </w:p>
    <w:p w14:paraId="33E4A1E1" w14:textId="77777777" w:rsidR="00045DD1" w:rsidRDefault="000C0FB7">
      <w:r>
        <w:br w:type="page"/>
      </w:r>
    </w:p>
    <w:p w14:paraId="65230BCE" w14:textId="77777777" w:rsidR="00045DD1" w:rsidRDefault="000C0FB7">
      <w:pPr>
        <w:pStyle w:val="CaptionedFigure"/>
      </w:pPr>
      <w:r>
        <w:rPr>
          <w:noProof/>
        </w:rPr>
        <w:lastRenderedPageBreak/>
        <w:drawing>
          <wp:inline distT="0" distB="0" distL="0" distR="0" wp14:anchorId="6CF7E08B" wp14:editId="7C6E1394">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4"/>
                    <a:stretch>
                      <a:fillRect/>
                    </a:stretch>
                  </pic:blipFill>
                  <pic:spPr bwMode="auto">
                    <a:xfrm>
                      <a:off x="0" y="0"/>
                      <a:ext cx="5504749" cy="3669832"/>
                    </a:xfrm>
                    <a:prstGeom prst="rect">
                      <a:avLst/>
                    </a:prstGeom>
                    <a:noFill/>
                    <a:ln w="9525">
                      <a:noFill/>
                      <a:headEnd/>
                      <a:tailEnd/>
                    </a:ln>
                  </pic:spPr>
                </pic:pic>
              </a:graphicData>
            </a:graphic>
          </wp:inline>
        </w:drawing>
      </w:r>
    </w:p>
    <w:p w14:paraId="0C88C5BA" w14:textId="77777777" w:rsidR="00045DD1" w:rsidRDefault="000C0FB7">
      <w:pPr>
        <w:pStyle w:val="ImageCaption"/>
      </w:pPr>
      <w:r>
        <w:t xml:space="preserve">Figure 2: Estimated abundance of Northern Pikeminnow in </w:t>
      </w:r>
      <w:proofErr w:type="spellStart"/>
      <w:r>
        <w:t>Deadwater</w:t>
      </w:r>
      <w:proofErr w:type="spellEnd"/>
      <w:r>
        <w:t xml:space="preserve"> Slough from three mark-recapture estimators for the fall surveys. Error bars indicate 95% confidence intervals.</w:t>
      </w:r>
    </w:p>
    <w:p w14:paraId="7616314E" w14:textId="77777777" w:rsidR="00045DD1" w:rsidRDefault="000C0FB7">
      <w:r>
        <w:br w:type="page"/>
      </w:r>
    </w:p>
    <w:p w14:paraId="4C6E7B24" w14:textId="77777777" w:rsidR="00045DD1" w:rsidRDefault="000C0FB7">
      <w:pPr>
        <w:pStyle w:val="CaptionedFigure"/>
      </w:pPr>
      <w:r>
        <w:rPr>
          <w:noProof/>
        </w:rPr>
        <w:lastRenderedPageBreak/>
        <w:drawing>
          <wp:inline distT="0" distB="0" distL="0" distR="0" wp14:anchorId="25F201F0" wp14:editId="504120B0">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5"/>
                    <a:stretch>
                      <a:fillRect/>
                    </a:stretch>
                  </pic:blipFill>
                  <pic:spPr bwMode="auto">
                    <a:xfrm>
                      <a:off x="0" y="0"/>
                      <a:ext cx="5504749" cy="3669832"/>
                    </a:xfrm>
                    <a:prstGeom prst="rect">
                      <a:avLst/>
                    </a:prstGeom>
                    <a:noFill/>
                    <a:ln w="9525">
                      <a:noFill/>
                      <a:headEnd/>
                      <a:tailEnd/>
                    </a:ln>
                  </pic:spPr>
                </pic:pic>
              </a:graphicData>
            </a:graphic>
          </wp:inline>
        </w:drawing>
      </w:r>
    </w:p>
    <w:p w14:paraId="4576ED05" w14:textId="77777777" w:rsidR="00045DD1" w:rsidRDefault="000C0FB7">
      <w:pPr>
        <w:pStyle w:val="ImageCaption"/>
      </w:pPr>
      <w:r>
        <w:t>Figure 3: Length frequency histogram of Northern Pikeminnow caught using hook-and-line angling during the study.</w:t>
      </w:r>
    </w:p>
    <w:p w14:paraId="7E6FA397" w14:textId="77777777" w:rsidR="00045DD1" w:rsidRDefault="000C0FB7">
      <w:r>
        <w:br w:type="page"/>
      </w:r>
    </w:p>
    <w:p w14:paraId="1BE3E2B3" w14:textId="77777777" w:rsidR="00045DD1" w:rsidRDefault="000C0FB7">
      <w:pPr>
        <w:pStyle w:val="CaptionedFigure"/>
      </w:pPr>
      <w:r>
        <w:rPr>
          <w:noProof/>
        </w:rPr>
        <w:lastRenderedPageBreak/>
        <w:drawing>
          <wp:inline distT="0" distB="0" distL="0" distR="0" wp14:anchorId="6D8FEB3B" wp14:editId="45403AD5">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16"/>
                    <a:stretch>
                      <a:fillRect/>
                    </a:stretch>
                  </pic:blipFill>
                  <pic:spPr bwMode="auto">
                    <a:xfrm>
                      <a:off x="0" y="0"/>
                      <a:ext cx="5504749" cy="3669832"/>
                    </a:xfrm>
                    <a:prstGeom prst="rect">
                      <a:avLst/>
                    </a:prstGeom>
                    <a:noFill/>
                    <a:ln w="9525">
                      <a:noFill/>
                      <a:headEnd/>
                      <a:tailEnd/>
                    </a:ln>
                  </pic:spPr>
                </pic:pic>
              </a:graphicData>
            </a:graphic>
          </wp:inline>
        </w:drawing>
      </w:r>
    </w:p>
    <w:p w14:paraId="107CB6D6" w14:textId="77777777" w:rsidR="00045DD1" w:rsidRDefault="000C0FB7">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w:t>
      </w:r>
      <w:proofErr w:type="spellStart"/>
      <w:r>
        <w:t>Shoup</w:t>
      </w:r>
      <w:proofErr w:type="spellEnd"/>
      <w:r>
        <w:t xml:space="preserve"> gage station.</w:t>
      </w:r>
    </w:p>
    <w:p w14:paraId="1B7EE000" w14:textId="77777777" w:rsidR="00045DD1" w:rsidRDefault="000C0FB7">
      <w:r>
        <w:br w:type="page"/>
      </w:r>
    </w:p>
    <w:p w14:paraId="6D641293" w14:textId="77777777" w:rsidR="00045DD1" w:rsidRDefault="000C0FB7">
      <w:pPr>
        <w:pStyle w:val="CaptionedFigure"/>
      </w:pPr>
      <w:r>
        <w:rPr>
          <w:noProof/>
        </w:rPr>
        <w:lastRenderedPageBreak/>
        <w:drawing>
          <wp:inline distT="0" distB="0" distL="0" distR="0" wp14:anchorId="4C1DD5B8" wp14:editId="2F9CD39A">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17"/>
                    <a:stretch>
                      <a:fillRect/>
                    </a:stretch>
                  </pic:blipFill>
                  <pic:spPr bwMode="auto">
                    <a:xfrm>
                      <a:off x="0" y="0"/>
                      <a:ext cx="5504749" cy="3669832"/>
                    </a:xfrm>
                    <a:prstGeom prst="rect">
                      <a:avLst/>
                    </a:prstGeom>
                    <a:noFill/>
                    <a:ln w="9525">
                      <a:noFill/>
                      <a:headEnd/>
                      <a:tailEnd/>
                    </a:ln>
                  </pic:spPr>
                </pic:pic>
              </a:graphicData>
            </a:graphic>
          </wp:inline>
        </w:drawing>
      </w:r>
    </w:p>
    <w:p w14:paraId="3329828C" w14:textId="5E427410" w:rsidR="00045DD1" w:rsidRDefault="000C0FB7">
      <w:pPr>
        <w:pStyle w:val="ImageCaption"/>
      </w:pPr>
      <w:r>
        <w:t>Figure 5: Estimated number of juvenile Chinook Salmon consumed by Northern Pikeminnow from a sensitivity analysis of diet scenarios</w:t>
      </w:r>
      <w:r w:rsidR="008C0B1B">
        <w:t xml:space="preserve"> made up of variable percentages of fish</w:t>
      </w:r>
      <w:r>
        <w:t xml:space="preserve">. The proportion of Chinook Salmon in the total fish prey consumed by Northern </w:t>
      </w:r>
      <w:proofErr w:type="spellStart"/>
      <w:r>
        <w:t>Pikminnow</w:t>
      </w:r>
      <w:proofErr w:type="spellEnd"/>
      <w:r>
        <w:t xml:space="preserve"> were evaluated for 30%, 50%, and 65% scenarios, </w:t>
      </w:r>
      <w:proofErr w:type="gramStart"/>
      <w:r>
        <w:t>similar to</w:t>
      </w:r>
      <w:proofErr w:type="gramEnd"/>
      <w:r>
        <w:t xml:space="preserve"> those reported by Zimmerman and Ward 1999</w:t>
      </w:r>
    </w:p>
    <w:p w14:paraId="5A81F320" w14:textId="77777777" w:rsidR="00045DD1" w:rsidRDefault="000C0FB7">
      <w:r>
        <w:br w:type="page"/>
      </w:r>
    </w:p>
    <w:p w14:paraId="4658EA4B" w14:textId="77777777" w:rsidR="00045DD1" w:rsidRDefault="000C0FB7">
      <w:pPr>
        <w:pStyle w:val="CaptionedFigure"/>
      </w:pPr>
      <w:r>
        <w:rPr>
          <w:noProof/>
        </w:rPr>
        <w:lastRenderedPageBreak/>
        <w:drawing>
          <wp:inline distT="0" distB="0" distL="0" distR="0" wp14:anchorId="2E6E9A08" wp14:editId="6417EBA3">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5C2106A7" w14:textId="77777777" w:rsidR="00045DD1" w:rsidRDefault="000C0FB7">
      <w:pPr>
        <w:pStyle w:val="ImageCaption"/>
      </w:pPr>
      <w:r>
        <w:t xml:space="preserve">Figure 6: Estimated reduction in the annual number of returning adult Chinook Salmon </w:t>
      </w:r>
      <w:proofErr w:type="gramStart"/>
      <w:r>
        <w:t>as a result of</w:t>
      </w:r>
      <w:proofErr w:type="gramEnd"/>
      <w:r>
        <w:t xml:space="preserve"> Northern Pikeminnow predation. Error bars indicate 95% confidence intervals.</w:t>
      </w:r>
    </w:p>
    <w:p w14:paraId="7A09127A" w14:textId="77777777" w:rsidR="00045DD1" w:rsidRDefault="000C0FB7">
      <w:r>
        <w:br w:type="page"/>
      </w:r>
    </w:p>
    <w:p w14:paraId="4916BC0B" w14:textId="77777777" w:rsidR="00045DD1" w:rsidRDefault="000C0FB7">
      <w:pPr>
        <w:pStyle w:val="Heading3"/>
      </w:pPr>
      <w:bookmarkStart w:id="84" w:name="colophon"/>
      <w:r>
        <w:lastRenderedPageBreak/>
        <w:t>Colophon</w:t>
      </w:r>
    </w:p>
    <w:p w14:paraId="0838D73A" w14:textId="77777777" w:rsidR="00045DD1" w:rsidRDefault="000C0FB7">
      <w:pPr>
        <w:pStyle w:val="FirstParagraph"/>
      </w:pPr>
      <w:r>
        <w:t>This report was generated on 2022-04-07 07:08:25 using the following computational environment and dependencies:</w:t>
      </w:r>
    </w:p>
    <w:p w14:paraId="07A58EC3" w14:textId="77777777" w:rsidR="00045DD1" w:rsidRDefault="000C0FB7">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 xml:space="preserve">#&gt;  </w:t>
      </w:r>
      <w:proofErr w:type="spellStart"/>
      <w:r>
        <w:rPr>
          <w:rStyle w:val="VerbatimChar"/>
        </w:rPr>
        <w:t>os</w:t>
      </w:r>
      <w:proofErr w:type="spellEnd"/>
      <w:r>
        <w:rPr>
          <w:rStyle w:val="VerbatimChar"/>
        </w:rPr>
        <w:t xml:space="preserve">       Windows 10 x64 (build 22000)</w:t>
      </w:r>
      <w:r>
        <w:br/>
      </w:r>
      <w:r>
        <w:rPr>
          <w:rStyle w:val="VerbatimChar"/>
        </w:rPr>
        <w:t>#&gt;  system   x86_64, mingw32</w:t>
      </w:r>
      <w:r>
        <w:br/>
      </w:r>
      <w:r>
        <w:rPr>
          <w:rStyle w:val="VerbatimChar"/>
        </w:rPr>
        <w:t xml:space="preserve">#&gt;  </w:t>
      </w:r>
      <w:proofErr w:type="spellStart"/>
      <w:r>
        <w:rPr>
          <w:rStyle w:val="VerbatimChar"/>
        </w:rPr>
        <w:t>ui</w:t>
      </w:r>
      <w:proofErr w:type="spellEnd"/>
      <w:r>
        <w:rPr>
          <w:rStyle w:val="VerbatimChar"/>
        </w:rPr>
        <w:t xml:space="preserve">       </w:t>
      </w:r>
      <w:proofErr w:type="spellStart"/>
      <w:r>
        <w:rPr>
          <w:rStyle w:val="VerbatimChar"/>
        </w:rPr>
        <w:t>RTerm</w:t>
      </w:r>
      <w:proofErr w:type="spellEnd"/>
      <w:r>
        <w:br/>
      </w:r>
      <w:r>
        <w:rPr>
          <w:rStyle w:val="VerbatimChar"/>
        </w:rPr>
        <w:t>#&gt;  language (EN)</w:t>
      </w:r>
      <w:r>
        <w:br/>
      </w:r>
      <w:r>
        <w:rPr>
          <w:rStyle w:val="VerbatimChar"/>
        </w:rPr>
        <w:t xml:space="preserve">#&gt;  collate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ctype</w:t>
      </w:r>
      <w:proofErr w:type="spellEnd"/>
      <w:r>
        <w:rPr>
          <w:rStyle w:val="VerbatimChar"/>
        </w:rPr>
        <w:t xml:space="preserve">    </w:t>
      </w:r>
      <w:proofErr w:type="spellStart"/>
      <w:r>
        <w:rPr>
          <w:rStyle w:val="VerbatimChar"/>
        </w:rPr>
        <w:t>English_United</w:t>
      </w:r>
      <w:proofErr w:type="spellEnd"/>
      <w:r>
        <w:rPr>
          <w:rStyle w:val="VerbatimChar"/>
        </w:rPr>
        <w:t xml:space="preserve"> States.1252</w:t>
      </w:r>
      <w:r>
        <w:br/>
      </w:r>
      <w:r>
        <w:rPr>
          <w:rStyle w:val="VerbatimChar"/>
        </w:rPr>
        <w:t xml:space="preserve">#&gt;  </w:t>
      </w:r>
      <w:proofErr w:type="spellStart"/>
      <w:r>
        <w:rPr>
          <w:rStyle w:val="VerbatimChar"/>
        </w:rPr>
        <w:t>tz</w:t>
      </w:r>
      <w:proofErr w:type="spellEnd"/>
      <w:r>
        <w:rPr>
          <w:rStyle w:val="VerbatimChar"/>
        </w:rPr>
        <w:t xml:space="preserve">       America/Denver</w:t>
      </w:r>
      <w:r>
        <w:br/>
      </w:r>
      <w:r>
        <w:rPr>
          <w:rStyle w:val="VerbatimChar"/>
        </w:rPr>
        <w:t>#&gt;  date     2022-04-07</w:t>
      </w:r>
      <w:r>
        <w:br/>
      </w:r>
      <w:r>
        <w:rPr>
          <w:rStyle w:val="VerbatimChar"/>
        </w:rPr>
        <w:t xml:space="preserve">#&gt;  </w:t>
      </w:r>
      <w:proofErr w:type="spellStart"/>
      <w:r>
        <w:rPr>
          <w:rStyle w:val="VerbatimChar"/>
        </w:rPr>
        <w:t>pandoc</w:t>
      </w:r>
      <w:proofErr w:type="spellEnd"/>
      <w:r>
        <w:rPr>
          <w:rStyle w:val="VerbatimChar"/>
        </w:rPr>
        <w:t xml:space="preserve">   2.14.0.3 @ C:/Program Files/RStudio/bin/</w:t>
      </w:r>
      <w:proofErr w:type="spellStart"/>
      <w:r>
        <w:rPr>
          <w:rStyle w:val="VerbatimChar"/>
        </w:rPr>
        <w:t>pandoc</w:t>
      </w:r>
      <w:proofErr w:type="spellEnd"/>
      <w:r>
        <w:rPr>
          <w:rStyle w:val="VerbatimChar"/>
        </w:rPr>
        <w:t xml:space="preserve">/ (via </w:t>
      </w:r>
      <w:proofErr w:type="spellStart"/>
      <w:r>
        <w:rPr>
          <w:rStyle w:val="VerbatimChar"/>
        </w:rPr>
        <w:t>rmarkdown</w:t>
      </w:r>
      <w:proofErr w:type="spellEnd"/>
      <w:r>
        <w:rPr>
          <w:rStyle w:val="VerbatimChar"/>
        </w:rPr>
        <w:t>)</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 xml:space="preserve">#&gt;  </w:t>
      </w:r>
      <w:proofErr w:type="spellStart"/>
      <w:r>
        <w:rPr>
          <w:rStyle w:val="VerbatimChar"/>
        </w:rPr>
        <w:t>assertthat</w:t>
      </w:r>
      <w:proofErr w:type="spellEnd"/>
      <w:r>
        <w:rPr>
          <w:rStyle w:val="VerbatimChar"/>
        </w:rPr>
        <w:t xml:space="preserve">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 xml:space="preserve">#&gt;  </w:t>
      </w:r>
      <w:proofErr w:type="spellStart"/>
      <w:r>
        <w:rPr>
          <w:rStyle w:val="VerbatimChar"/>
        </w:rPr>
        <w:t>bookdown</w:t>
      </w:r>
      <w:proofErr w:type="spellEnd"/>
      <w:r>
        <w:rPr>
          <w:rStyle w:val="VerbatimChar"/>
        </w:rPr>
        <w:t xml:space="preserve">      0.24    2021-09-02 [1] CRAN (R 4.1.1)</w:t>
      </w:r>
      <w:r>
        <w:br/>
      </w:r>
      <w:r>
        <w:rPr>
          <w:rStyle w:val="VerbatimChar"/>
        </w:rPr>
        <w:t>#&gt;  broom         0.7.11  2022-01-03 [1] CRAN (R 4.1.2)</w:t>
      </w:r>
      <w:r>
        <w:br/>
      </w:r>
      <w:r>
        <w:rPr>
          <w:rStyle w:val="VerbatimChar"/>
        </w:rPr>
        <w:t xml:space="preserve">#&gt;  </w:t>
      </w:r>
      <w:proofErr w:type="spellStart"/>
      <w:r>
        <w:rPr>
          <w:rStyle w:val="VerbatimChar"/>
        </w:rPr>
        <w:t>cachem</w:t>
      </w:r>
      <w:proofErr w:type="spellEnd"/>
      <w:r>
        <w:rPr>
          <w:rStyle w:val="VerbatimChar"/>
        </w:rPr>
        <w:t xml:space="preserve">        1.0.6   2021-08-19 [1] CRAN (R 4.1.1)</w:t>
      </w:r>
      <w:r>
        <w:br/>
      </w:r>
      <w:r>
        <w:rPr>
          <w:rStyle w:val="VerbatimChar"/>
        </w:rPr>
        <w:t xml:space="preserve">#&gt;  </w:t>
      </w:r>
      <w:proofErr w:type="spellStart"/>
      <w:r>
        <w:rPr>
          <w:rStyle w:val="VerbatimChar"/>
        </w:rPr>
        <w:t>callr</w:t>
      </w:r>
      <w:proofErr w:type="spellEnd"/>
      <w:r>
        <w:rPr>
          <w:rStyle w:val="VerbatimChar"/>
        </w:rPr>
        <w:t xml:space="preserve">         3.7.0   2021-04-20 [1] CRAN (R 4.1.1)</w:t>
      </w:r>
      <w:r>
        <w:br/>
      </w:r>
      <w:r>
        <w:rPr>
          <w:rStyle w:val="VerbatimChar"/>
        </w:rPr>
        <w:t xml:space="preserve">#&gt;  </w:t>
      </w:r>
      <w:proofErr w:type="spellStart"/>
      <w:r>
        <w:rPr>
          <w:rStyle w:val="VerbatimChar"/>
        </w:rPr>
        <w:t>cellranger</w:t>
      </w:r>
      <w:proofErr w:type="spellEnd"/>
      <w:r>
        <w:rPr>
          <w:rStyle w:val="VerbatimChar"/>
        </w:rPr>
        <w:t xml:space="preserve">    1.1.0   2016-07-27 [1] CRAN (R 4.1.1)</w:t>
      </w:r>
      <w:r>
        <w:br/>
      </w:r>
      <w:r>
        <w:rPr>
          <w:rStyle w:val="VerbatimChar"/>
        </w:rPr>
        <w:t>#&gt;  cli           3.1.1   2022-01-20 [1] CRAN (R 4.1.2)</w:t>
      </w:r>
      <w:r>
        <w:br/>
      </w:r>
      <w:r>
        <w:rPr>
          <w:rStyle w:val="VerbatimChar"/>
        </w:rPr>
        <w:t xml:space="preserve">#&gt;  </w:t>
      </w:r>
      <w:proofErr w:type="spellStart"/>
      <w:r>
        <w:rPr>
          <w:rStyle w:val="VerbatimChar"/>
        </w:rPr>
        <w:t>colorspace</w:t>
      </w:r>
      <w:proofErr w:type="spellEnd"/>
      <w:r>
        <w:rPr>
          <w:rStyle w:val="VerbatimChar"/>
        </w:rPr>
        <w:t xml:space="preserve">    2.0-2   2021-06-24 [1] CRAN (R 4.1.2)</w:t>
      </w:r>
      <w:r>
        <w:br/>
      </w:r>
      <w:r>
        <w:rPr>
          <w:rStyle w:val="VerbatimChar"/>
        </w:rPr>
        <w:t>#&gt;  crayon        1.5.0   2022-02-14 [1] CRAN (R 4.1.2)</w:t>
      </w:r>
      <w:r>
        <w:br/>
      </w:r>
      <w:r>
        <w:rPr>
          <w:rStyle w:val="VerbatimChar"/>
        </w:rPr>
        <w:t xml:space="preserve">#&gt;  </w:t>
      </w:r>
      <w:proofErr w:type="spellStart"/>
      <w:r>
        <w:rPr>
          <w:rStyle w:val="VerbatimChar"/>
        </w:rPr>
        <w:t>data.table</w:t>
      </w:r>
      <w:proofErr w:type="spellEnd"/>
      <w:r>
        <w:rPr>
          <w:rStyle w:val="VerbatimChar"/>
        </w:rPr>
        <w:t xml:space="preserve">    1.14.2  2021-09-27 [1] CRAN (R 4.1.1)</w:t>
      </w:r>
      <w:r>
        <w:br/>
      </w:r>
      <w:r>
        <w:rPr>
          <w:rStyle w:val="VerbatimChar"/>
        </w:rPr>
        <w:t>#&gt;  DBI           1.1.2   2021-12-20 [1] CRAN (R 4.1.2)</w:t>
      </w:r>
      <w:r>
        <w:br/>
      </w:r>
      <w:r>
        <w:rPr>
          <w:rStyle w:val="VerbatimChar"/>
        </w:rPr>
        <w:t xml:space="preserve">#&gt;  </w:t>
      </w:r>
      <w:proofErr w:type="spellStart"/>
      <w:r>
        <w:rPr>
          <w:rStyle w:val="VerbatimChar"/>
        </w:rPr>
        <w:t>dbplyr</w:t>
      </w:r>
      <w:proofErr w:type="spellEnd"/>
      <w:r>
        <w:rPr>
          <w:rStyle w:val="VerbatimChar"/>
        </w:rPr>
        <w:t xml:space="preserve">        2.1.1   2021-04-06 [1] CRAN (R 4.1.1)</w:t>
      </w:r>
      <w:r>
        <w:br/>
      </w:r>
      <w:r>
        <w:rPr>
          <w:rStyle w:val="VerbatimChar"/>
        </w:rPr>
        <w:t>#&gt;  desc          1.4.0   2021-09-28 [1] CRAN (R 4.1.1)</w:t>
      </w:r>
      <w:r>
        <w:br/>
      </w:r>
      <w:r>
        <w:rPr>
          <w:rStyle w:val="VerbatimChar"/>
        </w:rPr>
        <w:t xml:space="preserve">#&gt;  </w:t>
      </w:r>
      <w:proofErr w:type="spellStart"/>
      <w:r>
        <w:rPr>
          <w:rStyle w:val="VerbatimChar"/>
        </w:rPr>
        <w:t>devtools</w:t>
      </w:r>
      <w:proofErr w:type="spellEnd"/>
      <w:r>
        <w:rPr>
          <w:rStyle w:val="VerbatimChar"/>
        </w:rPr>
        <w:t xml:space="preserve">      2.4.2   2021-06-07 [1] CRAN (R 4.1.1)</w:t>
      </w:r>
      <w:r>
        <w:br/>
      </w:r>
      <w:r>
        <w:rPr>
          <w:rStyle w:val="VerbatimChar"/>
        </w:rPr>
        <w:t>#&gt;  digest        0.6.28  2021-09-23 [1] CRAN (R 4.1.1)</w:t>
      </w:r>
      <w:r>
        <w:br/>
      </w:r>
      <w:r>
        <w:rPr>
          <w:rStyle w:val="VerbatimChar"/>
        </w:rPr>
        <w:t xml:space="preserve">#&gt;  </w:t>
      </w:r>
      <w:proofErr w:type="spellStart"/>
      <w:r>
        <w:rPr>
          <w:rStyle w:val="VerbatimChar"/>
        </w:rPr>
        <w:t>dplyr</w:t>
      </w:r>
      <w:proofErr w:type="spellEnd"/>
      <w:r>
        <w:rPr>
          <w:rStyle w:val="VerbatimChar"/>
        </w:rPr>
        <w:t xml:space="preserve">       * 1.0.7   2021-06-18 [1] CRAN (R 4.1.1)</w:t>
      </w:r>
      <w:r>
        <w:br/>
      </w:r>
      <w:r>
        <w:rPr>
          <w:rStyle w:val="VerbatimChar"/>
        </w:rPr>
        <w:t>#&gt;  ellipsis      0.3.2   2021-04-29 [1] CRAN (R 4.1.1)</w:t>
      </w:r>
      <w:r>
        <w:br/>
      </w:r>
      <w:r>
        <w:rPr>
          <w:rStyle w:val="VerbatimChar"/>
        </w:rPr>
        <w:t xml:space="preserve">#&gt;  </w:t>
      </w:r>
      <w:proofErr w:type="spellStart"/>
      <w:r>
        <w:rPr>
          <w:rStyle w:val="VerbatimChar"/>
        </w:rPr>
        <w:t>english</w:t>
      </w:r>
      <w:proofErr w:type="spellEnd"/>
      <w:r>
        <w:rPr>
          <w:rStyle w:val="VerbatimChar"/>
        </w:rPr>
        <w:t xml:space="preserve">     * 1.2-6   2021-08-21 [1] CRAN (R 4.1.2)</w:t>
      </w:r>
      <w:r>
        <w:br/>
      </w:r>
      <w:r>
        <w:rPr>
          <w:rStyle w:val="VerbatimChar"/>
        </w:rPr>
        <w:t>#&gt;  evaluate      0.14    2019-05-28 [1] CRAN (R 4.1.1)</w:t>
      </w:r>
      <w:r>
        <w:br/>
      </w:r>
      <w:r>
        <w:rPr>
          <w:rStyle w:val="VerbatimChar"/>
        </w:rPr>
        <w:t xml:space="preserve">#&gt;  </w:t>
      </w:r>
      <w:proofErr w:type="spellStart"/>
      <w:r>
        <w:rPr>
          <w:rStyle w:val="VerbatimChar"/>
        </w:rPr>
        <w:t>fansi</w:t>
      </w:r>
      <w:proofErr w:type="spellEnd"/>
      <w:r>
        <w:rPr>
          <w:rStyle w:val="VerbatimChar"/>
        </w:rPr>
        <w:t xml:space="preserve">         1.0.2   2022-01-14 [1] CRAN (R 4.1.2)</w:t>
      </w:r>
      <w:r>
        <w:br/>
      </w:r>
      <w:r>
        <w:rPr>
          <w:rStyle w:val="VerbatimChar"/>
        </w:rPr>
        <w:t xml:space="preserve">#&gt;  </w:t>
      </w:r>
      <w:proofErr w:type="spellStart"/>
      <w:r>
        <w:rPr>
          <w:rStyle w:val="VerbatimChar"/>
        </w:rPr>
        <w:t>farver</w:t>
      </w:r>
      <w:proofErr w:type="spellEnd"/>
      <w:r>
        <w:rPr>
          <w:rStyle w:val="VerbatimChar"/>
        </w:rPr>
        <w:t xml:space="preserve">        2.1.0   2021-02-28 [1] CRAN (R 4.1.1)</w:t>
      </w:r>
      <w:r>
        <w:br/>
      </w:r>
      <w:r>
        <w:rPr>
          <w:rStyle w:val="VerbatimChar"/>
        </w:rPr>
        <w:t xml:space="preserve">#&gt;  </w:t>
      </w:r>
      <w:proofErr w:type="spellStart"/>
      <w:r>
        <w:rPr>
          <w:rStyle w:val="VerbatimChar"/>
        </w:rPr>
        <w:t>fastmap</w:t>
      </w:r>
      <w:proofErr w:type="spellEnd"/>
      <w:r>
        <w:rPr>
          <w:rStyle w:val="VerbatimChar"/>
        </w:rPr>
        <w:t xml:space="preserve">       1.1.0   2021-01-25 [1] CRAN (R 4.1.1)</w:t>
      </w:r>
      <w:r>
        <w:br/>
      </w:r>
      <w:r>
        <w:rPr>
          <w:rStyle w:val="VerbatimChar"/>
        </w:rPr>
        <w:t xml:space="preserve">#&gt;  </w:t>
      </w:r>
      <w:proofErr w:type="spellStart"/>
      <w:r>
        <w:rPr>
          <w:rStyle w:val="VerbatimChar"/>
        </w:rPr>
        <w:t>forcats</w:t>
      </w:r>
      <w:proofErr w:type="spellEnd"/>
      <w:r>
        <w:rPr>
          <w:rStyle w:val="VerbatimChar"/>
        </w:rPr>
        <w:t xml:space="preserve">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 xml:space="preserve">#&gt;  </w:t>
      </w:r>
      <w:proofErr w:type="spellStart"/>
      <w:r>
        <w:rPr>
          <w:rStyle w:val="VerbatimChar"/>
        </w:rPr>
        <w:t>gridExtra</w:t>
      </w:r>
      <w:proofErr w:type="spellEnd"/>
      <w:r>
        <w:rPr>
          <w:rStyle w:val="VerbatimChar"/>
        </w:rPr>
        <w:t xml:space="preserve">   * 2.3     2017-09-09 [1] CRAN (R 4.1.2)</w:t>
      </w:r>
      <w:r>
        <w:br/>
      </w:r>
      <w:r>
        <w:rPr>
          <w:rStyle w:val="VerbatimChar"/>
        </w:rPr>
        <w:t xml:space="preserve">#&gt;  </w:t>
      </w:r>
      <w:proofErr w:type="spellStart"/>
      <w:r>
        <w:rPr>
          <w:rStyle w:val="VerbatimChar"/>
        </w:rPr>
        <w:t>gtable</w:t>
      </w:r>
      <w:proofErr w:type="spellEnd"/>
      <w:r>
        <w:rPr>
          <w:rStyle w:val="VerbatimChar"/>
        </w:rPr>
        <w:t xml:space="preserve">        0.3.0   2019-03-25 [1] CRAN (R 4.1.1)</w:t>
      </w:r>
      <w:r>
        <w:br/>
      </w:r>
      <w:r>
        <w:rPr>
          <w:rStyle w:val="VerbatimChar"/>
        </w:rPr>
        <w:t>#&gt;  haven         2.4.3   2021-08-04 [1] CRAN (R 4.1.1)</w:t>
      </w:r>
      <w:r>
        <w:br/>
      </w:r>
      <w:r>
        <w:rPr>
          <w:rStyle w:val="VerbatimChar"/>
        </w:rPr>
        <w:t>#&gt;  here        * 1.0.1   2020-12-13 [1] CRAN (R 4.1.1)</w:t>
      </w:r>
      <w:r>
        <w:br/>
      </w:r>
      <w:r>
        <w:rPr>
          <w:rStyle w:val="VerbatimChar"/>
        </w:rPr>
        <w:t xml:space="preserve">#&gt;  </w:t>
      </w:r>
      <w:proofErr w:type="spellStart"/>
      <w:r>
        <w:rPr>
          <w:rStyle w:val="VerbatimChar"/>
        </w:rPr>
        <w:t>highr</w:t>
      </w:r>
      <w:proofErr w:type="spellEnd"/>
      <w:r>
        <w:rPr>
          <w:rStyle w:val="VerbatimChar"/>
        </w:rPr>
        <w:t xml:space="preserve">         0.9     2021-04-16 [1] CRAN (R 4.1.1)</w:t>
      </w:r>
      <w:r>
        <w:br/>
      </w:r>
      <w:r>
        <w:rPr>
          <w:rStyle w:val="VerbatimChar"/>
        </w:rPr>
        <w:t xml:space="preserve">#&gt;  </w:t>
      </w:r>
      <w:proofErr w:type="spellStart"/>
      <w:r>
        <w:rPr>
          <w:rStyle w:val="VerbatimChar"/>
        </w:rPr>
        <w:t>hms</w:t>
      </w:r>
      <w:proofErr w:type="spellEnd"/>
      <w:r>
        <w:rPr>
          <w:rStyle w:val="VerbatimChar"/>
        </w:rPr>
        <w:t xml:space="preserve">           1.1.1   2021-09-26 [1] CRAN (R 4.1.1)</w:t>
      </w:r>
      <w:r>
        <w:br/>
      </w:r>
      <w:r>
        <w:rPr>
          <w:rStyle w:val="VerbatimChar"/>
        </w:rPr>
        <w:t xml:space="preserve">#&gt;  </w:t>
      </w:r>
      <w:proofErr w:type="spellStart"/>
      <w:r>
        <w:rPr>
          <w:rStyle w:val="VerbatimChar"/>
        </w:rPr>
        <w:t>htmltools</w:t>
      </w:r>
      <w:proofErr w:type="spellEnd"/>
      <w:r>
        <w:rPr>
          <w:rStyle w:val="VerbatimChar"/>
        </w:rPr>
        <w:t xml:space="preserve">     0.5.2   2021-08-25 [1] CRAN (R 4.1.1)</w:t>
      </w:r>
      <w:r>
        <w:br/>
      </w:r>
      <w:r>
        <w:rPr>
          <w:rStyle w:val="VerbatimChar"/>
        </w:rPr>
        <w:t xml:space="preserve">#&gt;  </w:t>
      </w:r>
      <w:proofErr w:type="spellStart"/>
      <w:r>
        <w:rPr>
          <w:rStyle w:val="VerbatimChar"/>
        </w:rPr>
        <w:t>httr</w:t>
      </w:r>
      <w:proofErr w:type="spellEnd"/>
      <w:r>
        <w:rPr>
          <w:rStyle w:val="VerbatimChar"/>
        </w:rPr>
        <w:t xml:space="preserve">          1.4.2   2020-07-20 [1] CRAN (R 4.1.1)</w:t>
      </w:r>
      <w:r>
        <w:br/>
      </w:r>
      <w:r>
        <w:rPr>
          <w:rStyle w:val="VerbatimChar"/>
        </w:rPr>
        <w:t>#&gt;  janitor     * 2.1.0   2021-01-05 [1] CRAN (R 4.1.1)</w:t>
      </w:r>
      <w:r>
        <w:br/>
      </w:r>
      <w:r>
        <w:rPr>
          <w:rStyle w:val="VerbatimChar"/>
        </w:rPr>
        <w:t xml:space="preserve">#&gt;  </w:t>
      </w:r>
      <w:proofErr w:type="spellStart"/>
      <w:r>
        <w:rPr>
          <w:rStyle w:val="VerbatimChar"/>
        </w:rPr>
        <w:t>jsonlite</w:t>
      </w:r>
      <w:proofErr w:type="spellEnd"/>
      <w:r>
        <w:rPr>
          <w:rStyle w:val="VerbatimChar"/>
        </w:rPr>
        <w:t xml:space="preserve">      1.7.3   2022-01-17 [1] CRAN (R 4.1.2)</w:t>
      </w:r>
      <w:r>
        <w:br/>
      </w:r>
      <w:r>
        <w:rPr>
          <w:rStyle w:val="VerbatimChar"/>
        </w:rPr>
        <w:t xml:space="preserve">#&gt;  </w:t>
      </w:r>
      <w:proofErr w:type="spellStart"/>
      <w:r>
        <w:rPr>
          <w:rStyle w:val="VerbatimChar"/>
        </w:rPr>
        <w:t>kableExtra</w:t>
      </w:r>
      <w:proofErr w:type="spellEnd"/>
      <w:r>
        <w:rPr>
          <w:rStyle w:val="VerbatimChar"/>
        </w:rPr>
        <w:t xml:space="preserve">  * 1.3.4   2021-02-20 [1] CRAN (R 4.1.1)</w:t>
      </w:r>
      <w:r>
        <w:br/>
      </w:r>
      <w:r>
        <w:rPr>
          <w:rStyle w:val="VerbatimChar"/>
        </w:rPr>
        <w:t xml:space="preserve">#&gt;  </w:t>
      </w:r>
      <w:proofErr w:type="spellStart"/>
      <w:r>
        <w:rPr>
          <w:rStyle w:val="VerbatimChar"/>
        </w:rPr>
        <w:t>knitr</w:t>
      </w:r>
      <w:proofErr w:type="spellEnd"/>
      <w:r>
        <w:rPr>
          <w:rStyle w:val="VerbatimChar"/>
        </w:rPr>
        <w:t xml:space="preserve">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 xml:space="preserve">#&gt;  </w:t>
      </w:r>
      <w:proofErr w:type="spellStart"/>
      <w:r>
        <w:rPr>
          <w:rStyle w:val="VerbatimChar"/>
        </w:rPr>
        <w:t>lubridate</w:t>
      </w:r>
      <w:proofErr w:type="spellEnd"/>
      <w:r>
        <w:rPr>
          <w:rStyle w:val="VerbatimChar"/>
        </w:rPr>
        <w:t xml:space="preserve">   * 1.8.0   2021-10-07 [1] CRAN (R 4.1.1)</w:t>
      </w:r>
      <w:r>
        <w:br/>
      </w:r>
      <w:r>
        <w:rPr>
          <w:rStyle w:val="VerbatimChar"/>
        </w:rPr>
        <w:t xml:space="preserve">#&gt;  </w:t>
      </w:r>
      <w:proofErr w:type="spellStart"/>
      <w:r>
        <w:rPr>
          <w:rStyle w:val="VerbatimChar"/>
        </w:rPr>
        <w:t>magrittr</w:t>
      </w:r>
      <w:proofErr w:type="spellEnd"/>
      <w:r>
        <w:rPr>
          <w:rStyle w:val="VerbatimChar"/>
        </w:rPr>
        <w:t xml:space="preserve">    * 2.0.1   2020-11-17 [1] CRAN (R 4.1.1)</w:t>
      </w:r>
      <w:r>
        <w:br/>
      </w:r>
      <w:r>
        <w:rPr>
          <w:rStyle w:val="VerbatimChar"/>
        </w:rPr>
        <w:t xml:space="preserve">#&gt;  </w:t>
      </w:r>
      <w:proofErr w:type="spellStart"/>
      <w:r>
        <w:rPr>
          <w:rStyle w:val="VerbatimChar"/>
        </w:rPr>
        <w:t>memoise</w:t>
      </w:r>
      <w:proofErr w:type="spellEnd"/>
      <w:r>
        <w:rPr>
          <w:rStyle w:val="VerbatimChar"/>
        </w:rPr>
        <w:t xml:space="preserve">       2.0.1   2021-11-26 [1] CRAN (R 4.1.2)</w:t>
      </w:r>
      <w:r>
        <w:br/>
      </w:r>
      <w:r>
        <w:rPr>
          <w:rStyle w:val="VerbatimChar"/>
        </w:rPr>
        <w:t xml:space="preserve">#&gt;  </w:t>
      </w:r>
      <w:proofErr w:type="spellStart"/>
      <w:r>
        <w:rPr>
          <w:rStyle w:val="VerbatimChar"/>
        </w:rPr>
        <w:t>modelr</w:t>
      </w:r>
      <w:proofErr w:type="spellEnd"/>
      <w:r>
        <w:rPr>
          <w:rStyle w:val="VerbatimChar"/>
        </w:rPr>
        <w:t xml:space="preserve">        0.1.8   2020-05-19 [1] CRAN (R 4.1.1)</w:t>
      </w:r>
      <w:r>
        <w:br/>
      </w:r>
      <w:r>
        <w:rPr>
          <w:rStyle w:val="VerbatimChar"/>
        </w:rPr>
        <w:t xml:space="preserve">#&gt;  </w:t>
      </w:r>
      <w:proofErr w:type="spellStart"/>
      <w:r>
        <w:rPr>
          <w:rStyle w:val="VerbatimChar"/>
        </w:rPr>
        <w:t>munsell</w:t>
      </w:r>
      <w:proofErr w:type="spellEnd"/>
      <w:r>
        <w:rPr>
          <w:rStyle w:val="VerbatimChar"/>
        </w:rPr>
        <w:t xml:space="preserve">       0.5.0   2018-06-12 [1] CRAN (R 4.1.1)</w:t>
      </w:r>
      <w:r>
        <w:br/>
      </w:r>
      <w:r>
        <w:rPr>
          <w:rStyle w:val="VerbatimChar"/>
        </w:rPr>
        <w:t>#&gt;  pillar        1.7.0   2022-02-01 [1] CRAN (R 4.1.2)</w:t>
      </w:r>
      <w:r>
        <w:br/>
      </w:r>
      <w:r>
        <w:rPr>
          <w:rStyle w:val="VerbatimChar"/>
        </w:rPr>
        <w:t xml:space="preserve">#&gt;  </w:t>
      </w:r>
      <w:proofErr w:type="spellStart"/>
      <w:r>
        <w:rPr>
          <w:rStyle w:val="VerbatimChar"/>
        </w:rPr>
        <w:t>pkgbuild</w:t>
      </w:r>
      <w:proofErr w:type="spellEnd"/>
      <w:r>
        <w:rPr>
          <w:rStyle w:val="VerbatimChar"/>
        </w:rPr>
        <w:t xml:space="preserve">      1.3.1   2021-12-20 [1] CRAN (R 4.1.2)</w:t>
      </w:r>
      <w:r>
        <w:br/>
      </w:r>
      <w:r>
        <w:rPr>
          <w:rStyle w:val="VerbatimChar"/>
        </w:rPr>
        <w:lastRenderedPageBreak/>
        <w:t xml:space="preserve">#&gt;  </w:t>
      </w:r>
      <w:proofErr w:type="spellStart"/>
      <w:r>
        <w:rPr>
          <w:rStyle w:val="VerbatimChar"/>
        </w:rPr>
        <w:t>pkgconfig</w:t>
      </w:r>
      <w:proofErr w:type="spellEnd"/>
      <w:r>
        <w:rPr>
          <w:rStyle w:val="VerbatimChar"/>
        </w:rPr>
        <w:t xml:space="preserve">     2.0.3   2019-09-22 [1] CRAN (R 4.1.1)</w:t>
      </w:r>
      <w:r>
        <w:br/>
      </w:r>
      <w:r>
        <w:rPr>
          <w:rStyle w:val="VerbatimChar"/>
        </w:rPr>
        <w:t xml:space="preserve">#&gt;  </w:t>
      </w:r>
      <w:proofErr w:type="spellStart"/>
      <w:r>
        <w:rPr>
          <w:rStyle w:val="VerbatimChar"/>
        </w:rPr>
        <w:t>pkgload</w:t>
      </w:r>
      <w:proofErr w:type="spellEnd"/>
      <w:r>
        <w:rPr>
          <w:rStyle w:val="VerbatimChar"/>
        </w:rPr>
        <w:t xml:space="preserve">       1.2.4   2021-11-30 [1] CRAN (R 4.1.2)</w:t>
      </w:r>
      <w:r>
        <w:br/>
      </w:r>
      <w:r>
        <w:rPr>
          <w:rStyle w:val="VerbatimChar"/>
        </w:rPr>
        <w:t xml:space="preserve">#&gt;  </w:t>
      </w:r>
      <w:proofErr w:type="spellStart"/>
      <w:r>
        <w:rPr>
          <w:rStyle w:val="VerbatimChar"/>
        </w:rPr>
        <w:t>plyr</w:t>
      </w:r>
      <w:proofErr w:type="spellEnd"/>
      <w:r>
        <w:rPr>
          <w:rStyle w:val="VerbatimChar"/>
        </w:rPr>
        <w:t xml:space="preserve">          1.8.6   2020-03-03 [1] CRAN (R 4.1.1)</w:t>
      </w:r>
      <w:r>
        <w:br/>
      </w:r>
      <w:r>
        <w:rPr>
          <w:rStyle w:val="VerbatimChar"/>
        </w:rPr>
        <w:t xml:space="preserve">#&gt;  </w:t>
      </w:r>
      <w:proofErr w:type="spellStart"/>
      <w:r>
        <w:rPr>
          <w:rStyle w:val="VerbatimChar"/>
        </w:rPr>
        <w:t>prettyunits</w:t>
      </w:r>
      <w:proofErr w:type="spellEnd"/>
      <w:r>
        <w:rPr>
          <w:rStyle w:val="VerbatimChar"/>
        </w:rPr>
        <w:t xml:space="preserve">   1.1.1   2020-01-24 [1] CRAN (R 4.1.1)</w:t>
      </w:r>
      <w:r>
        <w:br/>
      </w:r>
      <w:r>
        <w:rPr>
          <w:rStyle w:val="VerbatimChar"/>
        </w:rPr>
        <w:t xml:space="preserve">#&gt;  </w:t>
      </w:r>
      <w:proofErr w:type="spellStart"/>
      <w:r>
        <w:rPr>
          <w:rStyle w:val="VerbatimChar"/>
        </w:rPr>
        <w:t>processx</w:t>
      </w:r>
      <w:proofErr w:type="spellEnd"/>
      <w:r>
        <w:rPr>
          <w:rStyle w:val="VerbatimChar"/>
        </w:rPr>
        <w:t xml:space="preserve">      3.5.2   2021-04-30 [1] CRAN (R 4.1.1)</w:t>
      </w:r>
      <w:r>
        <w:br/>
      </w:r>
      <w:r>
        <w:rPr>
          <w:rStyle w:val="VerbatimChar"/>
        </w:rPr>
        <w:t xml:space="preserve">#&gt;  </w:t>
      </w:r>
      <w:proofErr w:type="spellStart"/>
      <w:r>
        <w:rPr>
          <w:rStyle w:val="VerbatimChar"/>
        </w:rPr>
        <w:t>ps</w:t>
      </w:r>
      <w:proofErr w:type="spellEnd"/>
      <w:r>
        <w:rPr>
          <w:rStyle w:val="VerbatimChar"/>
        </w:rPr>
        <w:t xml:space="preserve">            1.6.0   2021-02-28 [1] CRAN (R 4.1.1)</w:t>
      </w:r>
      <w:r>
        <w:br/>
      </w:r>
      <w:r>
        <w:rPr>
          <w:rStyle w:val="VerbatimChar"/>
        </w:rPr>
        <w:t xml:space="preserve">#&gt;  </w:t>
      </w:r>
      <w:proofErr w:type="spellStart"/>
      <w:r>
        <w:rPr>
          <w:rStyle w:val="VerbatimChar"/>
        </w:rPr>
        <w:t>purrr</w:t>
      </w:r>
      <w:proofErr w:type="spellEnd"/>
      <w:r>
        <w:rPr>
          <w:rStyle w:val="VerbatimChar"/>
        </w:rPr>
        <w:t xml:space="preserve">       * 0.3.4   2020-04-17 [1] CRAN (R 4.1.1)</w:t>
      </w:r>
      <w:r>
        <w:br/>
      </w:r>
      <w:r>
        <w:rPr>
          <w:rStyle w:val="VerbatimChar"/>
        </w:rPr>
        <w:t>#&gt;  R6            2.5.1   2021-08-19 [1] CRAN (R 4.1.1)</w:t>
      </w:r>
      <w:r>
        <w:br/>
      </w:r>
      <w:r>
        <w:rPr>
          <w:rStyle w:val="VerbatimChar"/>
        </w:rPr>
        <w:t xml:space="preserve">#&gt;  </w:t>
      </w:r>
      <w:proofErr w:type="spellStart"/>
      <w:r>
        <w:rPr>
          <w:rStyle w:val="VerbatimChar"/>
        </w:rPr>
        <w:t>Rcpp</w:t>
      </w:r>
      <w:proofErr w:type="spellEnd"/>
      <w:r>
        <w:rPr>
          <w:rStyle w:val="VerbatimChar"/>
        </w:rPr>
        <w:t xml:space="preserve">          1.0.7   2021-07-07 [1] CRAN (R 4.1.1)</w:t>
      </w:r>
      <w:r>
        <w:br/>
      </w:r>
      <w:r>
        <w:rPr>
          <w:rStyle w:val="VerbatimChar"/>
        </w:rPr>
        <w:t xml:space="preserve">#&gt;  </w:t>
      </w:r>
      <w:proofErr w:type="spellStart"/>
      <w:r>
        <w:rPr>
          <w:rStyle w:val="VerbatimChar"/>
        </w:rPr>
        <w:t>readr</w:t>
      </w:r>
      <w:proofErr w:type="spellEnd"/>
      <w:r>
        <w:rPr>
          <w:rStyle w:val="VerbatimChar"/>
        </w:rPr>
        <w:t xml:space="preserve">       * 2.1.2   2022-01-30 [1] CRAN (R 4.1.2)</w:t>
      </w:r>
      <w:r>
        <w:br/>
      </w:r>
      <w:r>
        <w:rPr>
          <w:rStyle w:val="VerbatimChar"/>
        </w:rPr>
        <w:t xml:space="preserve">#&gt;  </w:t>
      </w:r>
      <w:proofErr w:type="spellStart"/>
      <w:r>
        <w:rPr>
          <w:rStyle w:val="VerbatimChar"/>
        </w:rPr>
        <w:t>readxl</w:t>
      </w:r>
      <w:proofErr w:type="spellEnd"/>
      <w:r>
        <w:rPr>
          <w:rStyle w:val="VerbatimChar"/>
        </w:rPr>
        <w:t xml:space="preserve">        1.3.1   2019-03-13 [1] CRAN (R 4.1.1)</w:t>
      </w:r>
      <w:r>
        <w:br/>
      </w:r>
      <w:r>
        <w:rPr>
          <w:rStyle w:val="VerbatimChar"/>
        </w:rPr>
        <w:t>#&gt;  remotes       2.4.2   2021-11-30 [1] CRAN (R 4.1.2)</w:t>
      </w:r>
      <w:r>
        <w:br/>
      </w:r>
      <w:r>
        <w:rPr>
          <w:rStyle w:val="VerbatimChar"/>
        </w:rPr>
        <w:t xml:space="preserve">#&gt;  </w:t>
      </w:r>
      <w:proofErr w:type="spellStart"/>
      <w:r>
        <w:rPr>
          <w:rStyle w:val="VerbatimChar"/>
        </w:rPr>
        <w:t>reprex</w:t>
      </w:r>
      <w:proofErr w:type="spellEnd"/>
      <w:r>
        <w:rPr>
          <w:rStyle w:val="VerbatimChar"/>
        </w:rPr>
        <w:t xml:space="preserve">        2.0.1   2021-08-05 [1] CRAN (R 4.1.1)</w:t>
      </w:r>
      <w:r>
        <w:br/>
      </w:r>
      <w:r>
        <w:rPr>
          <w:rStyle w:val="VerbatimChar"/>
        </w:rPr>
        <w:t xml:space="preserve">#&gt;  </w:t>
      </w:r>
      <w:proofErr w:type="spellStart"/>
      <w:r>
        <w:rPr>
          <w:rStyle w:val="VerbatimChar"/>
        </w:rPr>
        <w:t>rlang</w:t>
      </w:r>
      <w:proofErr w:type="spellEnd"/>
      <w:r>
        <w:rPr>
          <w:rStyle w:val="VerbatimChar"/>
        </w:rPr>
        <w:t xml:space="preserve">         0.4.12  2021-10-18 [1] CRAN (R 4.1.1)</w:t>
      </w:r>
      <w:r>
        <w:br/>
      </w:r>
      <w:r>
        <w:rPr>
          <w:rStyle w:val="VerbatimChar"/>
        </w:rPr>
        <w:t xml:space="preserve">#&gt;  </w:t>
      </w:r>
      <w:proofErr w:type="spellStart"/>
      <w:r>
        <w:rPr>
          <w:rStyle w:val="VerbatimChar"/>
        </w:rPr>
        <w:t>rmarkdown</w:t>
      </w:r>
      <w:proofErr w:type="spellEnd"/>
      <w:r>
        <w:rPr>
          <w:rStyle w:val="VerbatimChar"/>
        </w:rPr>
        <w:t xml:space="preserve">     2.11    2021-09-14 [1] CRAN (R 4.1.1)</w:t>
      </w:r>
      <w:r>
        <w:br/>
      </w:r>
      <w:r>
        <w:rPr>
          <w:rStyle w:val="VerbatimChar"/>
        </w:rPr>
        <w:t xml:space="preserve">#&gt;  </w:t>
      </w:r>
      <w:proofErr w:type="spellStart"/>
      <w:r>
        <w:rPr>
          <w:rStyle w:val="VerbatimChar"/>
        </w:rPr>
        <w:t>rprojroot</w:t>
      </w:r>
      <w:proofErr w:type="spellEnd"/>
      <w:r>
        <w:rPr>
          <w:rStyle w:val="VerbatimChar"/>
        </w:rPr>
        <w:t xml:space="preserve">     2.0.2   2020-11-15 [1] CRAN (R 4.1.1)</w:t>
      </w:r>
      <w:r>
        <w:br/>
      </w:r>
      <w:r>
        <w:rPr>
          <w:rStyle w:val="VerbatimChar"/>
        </w:rPr>
        <w:t xml:space="preserve">#&gt;  </w:t>
      </w:r>
      <w:proofErr w:type="spellStart"/>
      <w:r>
        <w:rPr>
          <w:rStyle w:val="VerbatimChar"/>
        </w:rPr>
        <w:t>rstudioapi</w:t>
      </w:r>
      <w:proofErr w:type="spellEnd"/>
      <w:r>
        <w:rPr>
          <w:rStyle w:val="VerbatimChar"/>
        </w:rPr>
        <w:t xml:space="preserve">    0.13    2020-11-12 [1] CRAN (R 4.1.1)</w:t>
      </w:r>
      <w:r>
        <w:br/>
      </w:r>
      <w:r>
        <w:rPr>
          <w:rStyle w:val="VerbatimChar"/>
        </w:rPr>
        <w:t xml:space="preserve">#&gt;  </w:t>
      </w:r>
      <w:proofErr w:type="spellStart"/>
      <w:r>
        <w:rPr>
          <w:rStyle w:val="VerbatimChar"/>
        </w:rPr>
        <w:t>rvest</w:t>
      </w:r>
      <w:proofErr w:type="spellEnd"/>
      <w:r>
        <w:rPr>
          <w:rStyle w:val="VerbatimChar"/>
        </w:rPr>
        <w:t xml:space="preserve">         1.0.2   2021-10-16 [1] CRAN (R 4.1.1)</w:t>
      </w:r>
      <w:r>
        <w:br/>
      </w:r>
      <w:r>
        <w:rPr>
          <w:rStyle w:val="VerbatimChar"/>
        </w:rPr>
        <w:t>#&gt;  scales        1.1.1   2020-05-11 [1] CRAN (R 4.1.1)</w:t>
      </w:r>
      <w:r>
        <w:br/>
      </w:r>
      <w:r>
        <w:rPr>
          <w:rStyle w:val="VerbatimChar"/>
        </w:rPr>
        <w:t xml:space="preserve">#&gt;  </w:t>
      </w:r>
      <w:proofErr w:type="spellStart"/>
      <w:r>
        <w:rPr>
          <w:rStyle w:val="VerbatimChar"/>
        </w:rPr>
        <w:t>sessioninfo</w:t>
      </w:r>
      <w:proofErr w:type="spellEnd"/>
      <w:r>
        <w:rPr>
          <w:rStyle w:val="VerbatimChar"/>
        </w:rPr>
        <w:t xml:space="preserve">   1.2.2   2021-12-06 [1] CRAN (R 4.1.2)</w:t>
      </w:r>
      <w:r>
        <w:br/>
      </w:r>
      <w:r>
        <w:rPr>
          <w:rStyle w:val="VerbatimChar"/>
        </w:rPr>
        <w:t xml:space="preserve">#&gt;  </w:t>
      </w:r>
      <w:proofErr w:type="spellStart"/>
      <w:r>
        <w:rPr>
          <w:rStyle w:val="VerbatimChar"/>
        </w:rPr>
        <w:t>snakecase</w:t>
      </w:r>
      <w:proofErr w:type="spellEnd"/>
      <w:r>
        <w:rPr>
          <w:rStyle w:val="VerbatimChar"/>
        </w:rPr>
        <w:t xml:space="preserve">     0.11.0  2019-05-25 [1] CRAN (R 4.1.1)</w:t>
      </w:r>
      <w:r>
        <w:br/>
      </w:r>
      <w:r>
        <w:rPr>
          <w:rStyle w:val="VerbatimChar"/>
        </w:rPr>
        <w:t xml:space="preserve">#&gt;  </w:t>
      </w:r>
      <w:proofErr w:type="spellStart"/>
      <w:r>
        <w:rPr>
          <w:rStyle w:val="VerbatimChar"/>
        </w:rPr>
        <w:t>stringi</w:t>
      </w:r>
      <w:proofErr w:type="spellEnd"/>
      <w:r>
        <w:rPr>
          <w:rStyle w:val="VerbatimChar"/>
        </w:rPr>
        <w:t xml:space="preserve">       1.7.6   2021-11-29 [1] CRAN (R 4.1.2)</w:t>
      </w:r>
      <w:r>
        <w:br/>
      </w:r>
      <w:r>
        <w:rPr>
          <w:rStyle w:val="VerbatimChar"/>
        </w:rPr>
        <w:t xml:space="preserve">#&gt;  </w:t>
      </w:r>
      <w:proofErr w:type="spellStart"/>
      <w:r>
        <w:rPr>
          <w:rStyle w:val="VerbatimChar"/>
        </w:rPr>
        <w:t>stringr</w:t>
      </w:r>
      <w:proofErr w:type="spellEnd"/>
      <w:r>
        <w:rPr>
          <w:rStyle w:val="VerbatimChar"/>
        </w:rPr>
        <w:t xml:space="preserve">     * 1.4.0   2019-02-10 [1] CRAN (R 4.1.1)</w:t>
      </w:r>
      <w:r>
        <w:br/>
      </w:r>
      <w:r>
        <w:rPr>
          <w:rStyle w:val="VerbatimChar"/>
        </w:rPr>
        <w:t xml:space="preserve">#&gt;  </w:t>
      </w:r>
      <w:proofErr w:type="spellStart"/>
      <w:r>
        <w:rPr>
          <w:rStyle w:val="VerbatimChar"/>
        </w:rPr>
        <w:t>svglite</w:t>
      </w:r>
      <w:proofErr w:type="spellEnd"/>
      <w:r>
        <w:rPr>
          <w:rStyle w:val="VerbatimChar"/>
        </w:rPr>
        <w:t xml:space="preserve">       2.0.0   2021-02-20 [1] CRAN (R 4.1.1)</w:t>
      </w:r>
      <w:r>
        <w:br/>
      </w:r>
      <w:r>
        <w:rPr>
          <w:rStyle w:val="VerbatimChar"/>
        </w:rPr>
        <w:t xml:space="preserve">#&gt;  </w:t>
      </w:r>
      <w:proofErr w:type="spellStart"/>
      <w:r>
        <w:rPr>
          <w:rStyle w:val="VerbatimChar"/>
        </w:rPr>
        <w:t>systemfonts</w:t>
      </w:r>
      <w:proofErr w:type="spellEnd"/>
      <w:r>
        <w:rPr>
          <w:rStyle w:val="VerbatimChar"/>
        </w:rPr>
        <w:t xml:space="preserve">   1.0.3   2021-10-13 [1] CRAN (R 4.1.1)</w:t>
      </w:r>
      <w:r>
        <w:br/>
      </w:r>
      <w:r>
        <w:rPr>
          <w:rStyle w:val="VerbatimChar"/>
        </w:rPr>
        <w:lastRenderedPageBreak/>
        <w:t xml:space="preserve">#&gt;  </w:t>
      </w:r>
      <w:proofErr w:type="spellStart"/>
      <w:r>
        <w:rPr>
          <w:rStyle w:val="VerbatimChar"/>
        </w:rPr>
        <w:t>testthat</w:t>
      </w:r>
      <w:proofErr w:type="spellEnd"/>
      <w:r>
        <w:rPr>
          <w:rStyle w:val="VerbatimChar"/>
        </w:rPr>
        <w:t xml:space="preserve">      3.1.0   2021-10-04 [1] CRAN (R 4.1.1)</w:t>
      </w:r>
      <w:r>
        <w:br/>
      </w:r>
      <w:r>
        <w:rPr>
          <w:rStyle w:val="VerbatimChar"/>
        </w:rPr>
        <w:t xml:space="preserve">#&gt;  </w:t>
      </w:r>
      <w:proofErr w:type="spellStart"/>
      <w:r>
        <w:rPr>
          <w:rStyle w:val="VerbatimChar"/>
        </w:rPr>
        <w:t>tibble</w:t>
      </w:r>
      <w:proofErr w:type="spellEnd"/>
      <w:r>
        <w:rPr>
          <w:rStyle w:val="VerbatimChar"/>
        </w:rPr>
        <w:t xml:space="preserve">      * 3.1.6   2021-11-07 [1] CRAN (R 4.1.2)</w:t>
      </w:r>
      <w:r>
        <w:br/>
      </w:r>
      <w:r>
        <w:rPr>
          <w:rStyle w:val="VerbatimChar"/>
        </w:rPr>
        <w:t xml:space="preserve">#&gt;  </w:t>
      </w:r>
      <w:proofErr w:type="spellStart"/>
      <w:r>
        <w:rPr>
          <w:rStyle w:val="VerbatimChar"/>
        </w:rPr>
        <w:t>tidyr</w:t>
      </w:r>
      <w:proofErr w:type="spellEnd"/>
      <w:r>
        <w:rPr>
          <w:rStyle w:val="VerbatimChar"/>
        </w:rPr>
        <w:t xml:space="preserve">       * 1.2.0   2022-02-01 [1] CRAN (R 4.1.2)</w:t>
      </w:r>
      <w:r>
        <w:br/>
      </w:r>
      <w:r>
        <w:rPr>
          <w:rStyle w:val="VerbatimChar"/>
        </w:rPr>
        <w:t xml:space="preserve">#&gt;  </w:t>
      </w:r>
      <w:proofErr w:type="spellStart"/>
      <w:r>
        <w:rPr>
          <w:rStyle w:val="VerbatimChar"/>
        </w:rPr>
        <w:t>tidyselect</w:t>
      </w:r>
      <w:proofErr w:type="spellEnd"/>
      <w:r>
        <w:rPr>
          <w:rStyle w:val="VerbatimChar"/>
        </w:rPr>
        <w:t xml:space="preserve">    1.1.1   2021-04-30 [1] CRAN (R 4.1.2)</w:t>
      </w:r>
      <w:r>
        <w:br/>
      </w:r>
      <w:r>
        <w:rPr>
          <w:rStyle w:val="VerbatimChar"/>
        </w:rPr>
        <w:t xml:space="preserve">#&gt;  </w:t>
      </w:r>
      <w:proofErr w:type="spellStart"/>
      <w:r>
        <w:rPr>
          <w:rStyle w:val="VerbatimChar"/>
        </w:rPr>
        <w:t>tidytable</w:t>
      </w:r>
      <w:proofErr w:type="spellEnd"/>
      <w:r>
        <w:rPr>
          <w:rStyle w:val="VerbatimChar"/>
        </w:rPr>
        <w:t xml:space="preserve">   * 0.6.5   2021-09-03 [1] CRAN (R 4.1.1)</w:t>
      </w:r>
      <w:r>
        <w:br/>
      </w:r>
      <w:r>
        <w:rPr>
          <w:rStyle w:val="VerbatimChar"/>
        </w:rPr>
        <w:t xml:space="preserve">#&gt;  </w:t>
      </w:r>
      <w:proofErr w:type="spellStart"/>
      <w:r>
        <w:rPr>
          <w:rStyle w:val="VerbatimChar"/>
        </w:rPr>
        <w:t>tidyverse</w:t>
      </w:r>
      <w:proofErr w:type="spellEnd"/>
      <w:r>
        <w:rPr>
          <w:rStyle w:val="VerbatimChar"/>
        </w:rPr>
        <w:t xml:space="preserve">   * 1.3.1   2021-04-15 [1] CRAN (R 4.1.1)</w:t>
      </w:r>
      <w:r>
        <w:br/>
      </w:r>
      <w:r>
        <w:rPr>
          <w:rStyle w:val="VerbatimChar"/>
        </w:rPr>
        <w:t xml:space="preserve">#&gt;  </w:t>
      </w:r>
      <w:proofErr w:type="spellStart"/>
      <w:r>
        <w:rPr>
          <w:rStyle w:val="VerbatimChar"/>
        </w:rPr>
        <w:t>tzdb</w:t>
      </w:r>
      <w:proofErr w:type="spellEnd"/>
      <w:r>
        <w:rPr>
          <w:rStyle w:val="VerbatimChar"/>
        </w:rPr>
        <w:t xml:space="preserve">          0.2.0   2021-10-27 [1] CRAN (R 4.1.1)</w:t>
      </w:r>
      <w:r>
        <w:br/>
      </w:r>
      <w:r>
        <w:rPr>
          <w:rStyle w:val="VerbatimChar"/>
        </w:rPr>
        <w:t xml:space="preserve">#&gt;  </w:t>
      </w:r>
      <w:proofErr w:type="spellStart"/>
      <w:r>
        <w:rPr>
          <w:rStyle w:val="VerbatimChar"/>
        </w:rPr>
        <w:t>usethis</w:t>
      </w:r>
      <w:proofErr w:type="spellEnd"/>
      <w:r>
        <w:rPr>
          <w:rStyle w:val="VerbatimChar"/>
        </w:rPr>
        <w:t xml:space="preserve">       2.1.3   2021-10-27 [1] CRAN (R 4.1.1)</w:t>
      </w:r>
      <w:r>
        <w:br/>
      </w:r>
      <w:r>
        <w:rPr>
          <w:rStyle w:val="VerbatimChar"/>
        </w:rPr>
        <w:t>#&gt;  utf8          1.2.2   2021-07-24 [1] CRAN (R 4.1.1)</w:t>
      </w:r>
      <w:r>
        <w:br/>
      </w:r>
      <w:r>
        <w:rPr>
          <w:rStyle w:val="VerbatimChar"/>
        </w:rPr>
        <w:t xml:space="preserve">#&gt;  </w:t>
      </w:r>
      <w:proofErr w:type="spellStart"/>
      <w:r>
        <w:rPr>
          <w:rStyle w:val="VerbatimChar"/>
        </w:rPr>
        <w:t>vctrs</w:t>
      </w:r>
      <w:proofErr w:type="spellEnd"/>
      <w:r>
        <w:rPr>
          <w:rStyle w:val="VerbatimChar"/>
        </w:rPr>
        <w:t xml:space="preserve">         0.3.8   2021-04-29 [1] CRAN (R 4.1.1)</w:t>
      </w:r>
      <w:r>
        <w:br/>
      </w:r>
      <w:r>
        <w:rPr>
          <w:rStyle w:val="VerbatimChar"/>
        </w:rPr>
        <w:t xml:space="preserve">#&gt;  </w:t>
      </w:r>
      <w:proofErr w:type="spellStart"/>
      <w:r>
        <w:rPr>
          <w:rStyle w:val="VerbatimChar"/>
        </w:rPr>
        <w:t>viridisLite</w:t>
      </w:r>
      <w:proofErr w:type="spellEnd"/>
      <w:r>
        <w:rPr>
          <w:rStyle w:val="VerbatimChar"/>
        </w:rPr>
        <w:t xml:space="preserve">   0.4.0   2021-04-13 [1] CRAN (R 4.1.1)</w:t>
      </w:r>
      <w:r>
        <w:br/>
      </w:r>
      <w:r>
        <w:rPr>
          <w:rStyle w:val="VerbatimChar"/>
        </w:rPr>
        <w:t>#&gt;  vroom         1.5.7   2021-11-30 [1] CRAN (R 4.1.2)</w:t>
      </w:r>
      <w:r>
        <w:br/>
      </w:r>
      <w:r>
        <w:rPr>
          <w:rStyle w:val="VerbatimChar"/>
        </w:rPr>
        <w:t xml:space="preserve">#&gt;  </w:t>
      </w:r>
      <w:proofErr w:type="spellStart"/>
      <w:r>
        <w:rPr>
          <w:rStyle w:val="VerbatimChar"/>
        </w:rPr>
        <w:t>webshot</w:t>
      </w:r>
      <w:proofErr w:type="spellEnd"/>
      <w:r>
        <w:rPr>
          <w:rStyle w:val="VerbatimChar"/>
        </w:rPr>
        <w:t xml:space="preserve">       0.5.2   2019-11-22 [1] CRAN (R 4.1.1)</w:t>
      </w:r>
      <w:r>
        <w:br/>
      </w:r>
      <w:r>
        <w:rPr>
          <w:rStyle w:val="VerbatimChar"/>
        </w:rPr>
        <w:t xml:space="preserve">#&gt;  </w:t>
      </w:r>
      <w:proofErr w:type="spellStart"/>
      <w:r>
        <w:rPr>
          <w:rStyle w:val="VerbatimChar"/>
        </w:rPr>
        <w:t>withr</w:t>
      </w:r>
      <w:proofErr w:type="spellEnd"/>
      <w:r>
        <w:rPr>
          <w:rStyle w:val="VerbatimChar"/>
        </w:rPr>
        <w:t xml:space="preserve">         2.4.3   2021-11-30 [1] CRAN (R 4.1.2)</w:t>
      </w:r>
      <w:r>
        <w:br/>
      </w:r>
      <w:r>
        <w:rPr>
          <w:rStyle w:val="VerbatimChar"/>
        </w:rPr>
        <w:t xml:space="preserve">#&gt;  </w:t>
      </w:r>
      <w:proofErr w:type="spellStart"/>
      <w:r>
        <w:rPr>
          <w:rStyle w:val="VerbatimChar"/>
        </w:rPr>
        <w:t>xfun</w:t>
      </w:r>
      <w:proofErr w:type="spellEnd"/>
      <w:r>
        <w:rPr>
          <w:rStyle w:val="VerbatimChar"/>
        </w:rPr>
        <w:t xml:space="preserve">          0.27    2021-10-18 [1] CRAN (R 4.1.1)</w:t>
      </w:r>
      <w:r>
        <w:br/>
      </w:r>
      <w:r>
        <w:rPr>
          <w:rStyle w:val="VerbatimChar"/>
        </w:rPr>
        <w:t>#&gt;  xml2          1.3.3   2021-11-30 [1] CRAN (R 4.1.2)</w:t>
      </w:r>
      <w:r>
        <w:br/>
      </w:r>
      <w:r>
        <w:rPr>
          <w:rStyle w:val="VerbatimChar"/>
        </w:rPr>
        <w:t xml:space="preserve">#&gt;  </w:t>
      </w:r>
      <w:proofErr w:type="spellStart"/>
      <w:r>
        <w:rPr>
          <w:rStyle w:val="VerbatimChar"/>
        </w:rPr>
        <w:t>yaml</w:t>
      </w:r>
      <w:proofErr w:type="spellEnd"/>
      <w:r>
        <w:rPr>
          <w:rStyle w:val="VerbatimChar"/>
        </w:rPr>
        <w:t xml:space="preserve">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75627546" w14:textId="77777777" w:rsidR="00045DD1" w:rsidRDefault="000C0FB7">
      <w:r>
        <w:br w:type="page"/>
      </w:r>
    </w:p>
    <w:p w14:paraId="5D3A0599" w14:textId="77777777" w:rsidR="00045DD1" w:rsidRDefault="000C0FB7">
      <w:pPr>
        <w:pStyle w:val="FirstParagraph"/>
      </w:pPr>
      <w:r>
        <w:lastRenderedPageBreak/>
        <w:t>The current Git commit details are:</w:t>
      </w:r>
    </w:p>
    <w:p w14:paraId="15F5B280" w14:textId="77777777" w:rsidR="00045DD1" w:rsidRDefault="000C0FB7">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 xml:space="preserve">#&gt; Head:  </w:t>
      </w:r>
      <w:proofErr w:type="gramStart"/>
      <w:r>
        <w:rPr>
          <w:rStyle w:val="VerbatimChar"/>
        </w:rPr>
        <w:t xml:space="preserve">   [</w:t>
      </w:r>
      <w:proofErr w:type="gramEnd"/>
      <w:r>
        <w:rPr>
          <w:rStyle w:val="VerbatimChar"/>
        </w:rPr>
        <w:t>489ffcd] 2022-04-07: updated author order</w:t>
      </w:r>
    </w:p>
    <w:p w14:paraId="0DCD8BE7" w14:textId="77777777" w:rsidR="00045DD1" w:rsidRDefault="000C0FB7">
      <w:r>
        <w:br w:type="page"/>
      </w:r>
    </w:p>
    <w:p w14:paraId="217CE7A0" w14:textId="77777777" w:rsidR="00045DD1" w:rsidRDefault="000C0FB7">
      <w:pPr>
        <w:pStyle w:val="Heading1"/>
      </w:pPr>
      <w:bookmarkStart w:id="85" w:name="supplementary-materials"/>
      <w:bookmarkEnd w:id="83"/>
      <w:bookmarkEnd w:id="84"/>
      <w:r>
        <w:lastRenderedPageBreak/>
        <w:t>Supplementary Materials</w:t>
      </w:r>
    </w:p>
    <w:p w14:paraId="4FCE9C46" w14:textId="77777777" w:rsidR="00045DD1" w:rsidRDefault="000C0FB7">
      <w:pPr>
        <w:pStyle w:val="FirstParagraph"/>
      </w:pPr>
      <w:r>
        <w:t xml:space="preserve">Although not formally assessed in this study, avian predators are another potential source of mortality for juvenile Chinook Salmon and other ESA-listed salmonids in the </w:t>
      </w:r>
      <w:proofErr w:type="spellStart"/>
      <w:r>
        <w:t>Deadwater</w:t>
      </w:r>
      <w:proofErr w:type="spellEnd"/>
      <w:r>
        <w:t xml:space="preserve"> Slough. The </w:t>
      </w:r>
      <w:proofErr w:type="spellStart"/>
      <w:r>
        <w:t>Deadwater</w:t>
      </w:r>
      <w:proofErr w:type="spellEnd"/>
      <w:r>
        <w:t xml:space="preserve"> Slough is recognized as an important bird watching and nesting area due to the associated upstream braided channels and riparian and backwater habitats </w:t>
      </w:r>
      <w:hyperlink r:id="rId19">
        <w:r>
          <w:rPr>
            <w:rStyle w:val="Hyperlink"/>
          </w:rPr>
          <w:t>(</w:t>
        </w:r>
        <w:proofErr w:type="spellStart"/>
        <w:r>
          <w:rPr>
            <w:rStyle w:val="Hyperlink"/>
          </w:rPr>
          <w:t>Deadwater</w:t>
        </w:r>
        <w:proofErr w:type="spellEnd"/>
        <w:r>
          <w:rPr>
            <w:rStyle w:val="Hyperlink"/>
          </w:rPr>
          <w:t xml:space="preserve"> Slough - Audubon Important Bird Areas)</w:t>
        </w:r>
      </w:hyperlink>
      <w:r>
        <w:t xml:space="preserve">. Several piscivorous bird species have been documented using </w:t>
      </w:r>
      <w:proofErr w:type="spellStart"/>
      <w:r>
        <w:t>Deadwater</w:t>
      </w:r>
      <w:proofErr w:type="spellEnd"/>
      <w:r>
        <w:t xml:space="preserve"> Slough including the Common </w:t>
      </w:r>
      <w:proofErr w:type="spellStart"/>
      <w:r>
        <w:rPr>
          <w:i/>
          <w:iCs/>
        </w:rPr>
        <w:t>Mergus</w:t>
      </w:r>
      <w:proofErr w:type="spellEnd"/>
      <w:r>
        <w:rPr>
          <w:i/>
          <w:iCs/>
        </w:rPr>
        <w:t xml:space="preserve"> merganser</w:t>
      </w:r>
      <w:r>
        <w:t xml:space="preserve"> and Hooded </w:t>
      </w:r>
      <w:proofErr w:type="spellStart"/>
      <w:r>
        <w:rPr>
          <w:i/>
          <w:iCs/>
        </w:rPr>
        <w:t>Lophodytes</w:t>
      </w:r>
      <w:proofErr w:type="spellEnd"/>
      <w:r>
        <w:rPr>
          <w:i/>
          <w:iCs/>
        </w:rPr>
        <w:t xml:space="preserve"> </w:t>
      </w:r>
      <w:proofErr w:type="spellStart"/>
      <w:r>
        <w:rPr>
          <w:i/>
          <w:iCs/>
        </w:rPr>
        <w:t>cucullatus</w:t>
      </w:r>
      <w:proofErr w:type="spellEnd"/>
      <w:r>
        <w:t xml:space="preserve"> mergansers, the Great Blue Heron </w:t>
      </w:r>
      <w:proofErr w:type="spellStart"/>
      <w:r>
        <w:rPr>
          <w:i/>
          <w:iCs/>
        </w:rPr>
        <w:t>Ardea</w:t>
      </w:r>
      <w:proofErr w:type="spellEnd"/>
      <w:r>
        <w:rPr>
          <w:i/>
          <w:iCs/>
        </w:rPr>
        <w:t xml:space="preserve"> </w:t>
      </w:r>
      <w:proofErr w:type="spellStart"/>
      <w:r>
        <w:rPr>
          <w:i/>
          <w:iCs/>
        </w:rPr>
        <w:t>herodias</w:t>
      </w:r>
      <w:proofErr w:type="spellEnd"/>
      <w:r>
        <w:t xml:space="preserve">, the Double-crested Cormorant </w:t>
      </w:r>
      <w:r>
        <w:rPr>
          <w:i/>
          <w:iCs/>
        </w:rPr>
        <w:t xml:space="preserve">Phalacrocorax </w:t>
      </w:r>
      <w:proofErr w:type="spellStart"/>
      <w:r>
        <w:rPr>
          <w:i/>
          <w:iCs/>
        </w:rPr>
        <w:t>auritus</w:t>
      </w:r>
      <w:proofErr w:type="spellEnd"/>
      <w:r>
        <w:t xml:space="preserve">, and the Belted Kingfisher </w:t>
      </w:r>
      <w:proofErr w:type="spellStart"/>
      <w:r>
        <w:rPr>
          <w:i/>
          <w:iCs/>
        </w:rPr>
        <w:t>Megaceryle</w:t>
      </w:r>
      <w:proofErr w:type="spellEnd"/>
      <w:r>
        <w:rPr>
          <w:i/>
          <w:iCs/>
        </w:rPr>
        <w:t xml:space="preserve"> alcyon</w:t>
      </w:r>
      <w:r>
        <w: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w:t>
      </w:r>
      <w:proofErr w:type="spellStart"/>
      <w:r>
        <w:t>anastomizing</w:t>
      </w:r>
      <w:proofErr w:type="spellEnd"/>
      <w:r>
        <w:t xml:space="preserve"> reach where herons and eagles are prevalent, suggesting that mortality may have been a result of avian predation. The PIT tag histories in </w:t>
      </w:r>
      <w:hyperlink r:id="rId20">
        <w:r>
          <w:rPr>
            <w:rStyle w:val="Hyperlink"/>
          </w:rPr>
          <w:t>PTAGIS</w:t>
        </w:r>
      </w:hyperlink>
      <w:r>
        <w: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w:t>
      </w:r>
      <w:proofErr w:type="spellStart"/>
      <w:r>
        <w:t>Deadwater</w:t>
      </w:r>
      <w:proofErr w:type="spellEnd"/>
      <w:r>
        <w:t xml:space="preserve"> Slough; Great Blue Herons were especially prevalent in the </w:t>
      </w:r>
      <w:proofErr w:type="spellStart"/>
      <w:r>
        <w:t>anastomizing</w:t>
      </w:r>
      <w:proofErr w:type="spellEnd"/>
      <w:r>
        <w:t xml:space="preserve"> reach immediately upriver of the slack water </w:t>
      </w:r>
      <w:r>
        <w:lastRenderedPageBreak/>
        <w:t xml:space="preserve">reach. Additionally, there is documentation of individual Double-crested Cormorants (eBird 2021) at the </w:t>
      </w:r>
      <w:proofErr w:type="spellStart"/>
      <w:r>
        <w:t>Deadwater</w:t>
      </w:r>
      <w:proofErr w:type="spellEnd"/>
      <w:r>
        <w:t xml:space="preserve"> Slough; however, the site is not within their breeding range, rather, it is part of a migration corridor. Given the current avian species known to occupy </w:t>
      </w:r>
      <w:proofErr w:type="spellStart"/>
      <w:r>
        <w:t>Deadwater</w:t>
      </w:r>
      <w:proofErr w:type="spellEnd"/>
      <w:r>
        <w:t xml:space="preserve"> Slough, it is unlikely that avian predation on juvenile salmonids is comparable to elsewhere in the Columbia River basin with large piscivorous bird colonies. Nevertheless, we hypothesize that the reservoir-like conditions and associated habitat features at the </w:t>
      </w:r>
      <w:proofErr w:type="spellStart"/>
      <w:r>
        <w:t>Deadwater</w:t>
      </w:r>
      <w:proofErr w:type="spellEnd"/>
      <w:r>
        <w:t xml:space="preserve"> Slough may increase the probability of avian predation on juvenile Chinook Salmon and other ESA-listed salmonids from the many piscivorous birds known to use the site. Future studies of predation would benefit from estimates from piscivorous avian predators.</w:t>
      </w:r>
      <w:bookmarkEnd w:id="85"/>
    </w:p>
    <w:sectPr w:rsidR="00045DD1"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ee, Kevin (DFW)" w:date="2022-04-08T17:47:00Z" w:initials="SK(">
    <w:p w14:paraId="3EE98A31" w14:textId="40433428" w:rsidR="00092F03" w:rsidRDefault="00092F03">
      <w:pPr>
        <w:pStyle w:val="CommentText"/>
      </w:pPr>
      <w:r>
        <w:rPr>
          <w:rStyle w:val="CommentReference"/>
        </w:rPr>
        <w:annotationRef/>
      </w:r>
      <w:r w:rsidR="00554F2C">
        <w:t>Don’t forget to add this.</w:t>
      </w:r>
    </w:p>
  </w:comment>
  <w:comment w:id="16" w:author="See, Kevin (DFW)" w:date="2022-04-08T18:12:00Z" w:initials="SK(">
    <w:p w14:paraId="68E89042" w14:textId="5CDE43F8" w:rsidR="004544C5" w:rsidRDefault="004544C5">
      <w:pPr>
        <w:pStyle w:val="CommentText"/>
      </w:pPr>
      <w:r>
        <w:rPr>
          <w:rStyle w:val="CommentReference"/>
        </w:rPr>
        <w:annotationRef/>
      </w:r>
      <w:r>
        <w:t xml:space="preserve">Worth adding a “such as” statement to better describe the type of cover we’re recommending? Are we talking large woody debris, big boulders, riparian cover, </w:t>
      </w:r>
      <w:proofErr w:type="gramStart"/>
      <w:r>
        <w:t>all of</w:t>
      </w:r>
      <w:proofErr w:type="gramEnd"/>
      <w:r>
        <w:t xml:space="preserve"> the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E98A31" w15:done="0"/>
  <w15:commentEx w15:paraId="68E890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E5B9" w16cex:dateUtc="2022-04-08T23:47:00Z"/>
  <w16cex:commentExtensible w16cex:durableId="25FAEB80" w16cex:dateUtc="2022-04-09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E98A31" w16cid:durableId="25FAE5B9"/>
  <w16cid:commentId w16cid:paraId="68E89042" w16cid:durableId="25FAEB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42B4" w14:textId="77777777" w:rsidR="00FE2331" w:rsidRDefault="00FE2331">
      <w:pPr>
        <w:spacing w:after="0" w:line="240" w:lineRule="auto"/>
      </w:pPr>
      <w:r>
        <w:separator/>
      </w:r>
    </w:p>
  </w:endnote>
  <w:endnote w:type="continuationSeparator" w:id="0">
    <w:p w14:paraId="0C0B9636" w14:textId="77777777" w:rsidR="00FE2331" w:rsidRDefault="00FE2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509E" w14:textId="77777777" w:rsidR="00FE2331" w:rsidRDefault="00FE2331">
      <w:r>
        <w:separator/>
      </w:r>
    </w:p>
  </w:footnote>
  <w:footnote w:type="continuationSeparator" w:id="0">
    <w:p w14:paraId="4033DE48" w14:textId="77777777" w:rsidR="00FE2331" w:rsidRDefault="00FE2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C122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69486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70854164">
    <w:abstractNumId w:val="13"/>
  </w:num>
  <w:num w:numId="2" w16cid:durableId="1688018341">
    <w:abstractNumId w:val="13"/>
  </w:num>
  <w:num w:numId="3" w16cid:durableId="1459252384">
    <w:abstractNumId w:val="0"/>
  </w:num>
  <w:num w:numId="4" w16cid:durableId="1498031077">
    <w:abstractNumId w:val="1"/>
  </w:num>
  <w:num w:numId="5" w16cid:durableId="889805446">
    <w:abstractNumId w:val="2"/>
  </w:num>
  <w:num w:numId="6" w16cid:durableId="40401588">
    <w:abstractNumId w:val="3"/>
  </w:num>
  <w:num w:numId="7" w16cid:durableId="3291974">
    <w:abstractNumId w:val="4"/>
  </w:num>
  <w:num w:numId="8" w16cid:durableId="1038432300">
    <w:abstractNumId w:val="9"/>
  </w:num>
  <w:num w:numId="9" w16cid:durableId="912087751">
    <w:abstractNumId w:val="5"/>
  </w:num>
  <w:num w:numId="10" w16cid:durableId="1421826858">
    <w:abstractNumId w:val="6"/>
  </w:num>
  <w:num w:numId="11" w16cid:durableId="929237737">
    <w:abstractNumId w:val="7"/>
  </w:num>
  <w:num w:numId="12" w16cid:durableId="11959758">
    <w:abstractNumId w:val="8"/>
  </w:num>
  <w:num w:numId="13" w16cid:durableId="342900653">
    <w:abstractNumId w:val="10"/>
  </w:num>
  <w:num w:numId="14" w16cid:durableId="1319648325">
    <w:abstractNumId w:val="11"/>
  </w:num>
  <w:num w:numId="15" w16cid:durableId="2014526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D1"/>
    <w:rsid w:val="00020E56"/>
    <w:rsid w:val="00045DD1"/>
    <w:rsid w:val="00082382"/>
    <w:rsid w:val="00084A86"/>
    <w:rsid w:val="00092F03"/>
    <w:rsid w:val="000C0FB7"/>
    <w:rsid w:val="00102BDD"/>
    <w:rsid w:val="00207623"/>
    <w:rsid w:val="003103B1"/>
    <w:rsid w:val="003349E7"/>
    <w:rsid w:val="003B0E4E"/>
    <w:rsid w:val="003E546B"/>
    <w:rsid w:val="00403C67"/>
    <w:rsid w:val="004544C5"/>
    <w:rsid w:val="00486960"/>
    <w:rsid w:val="004960CC"/>
    <w:rsid w:val="004A6106"/>
    <w:rsid w:val="00500B10"/>
    <w:rsid w:val="00554F2C"/>
    <w:rsid w:val="005938F7"/>
    <w:rsid w:val="005B4CBB"/>
    <w:rsid w:val="005F59BB"/>
    <w:rsid w:val="00601A03"/>
    <w:rsid w:val="00673565"/>
    <w:rsid w:val="0069528E"/>
    <w:rsid w:val="00710CF4"/>
    <w:rsid w:val="00720DA3"/>
    <w:rsid w:val="007415C6"/>
    <w:rsid w:val="0078583F"/>
    <w:rsid w:val="007E2D12"/>
    <w:rsid w:val="00827B57"/>
    <w:rsid w:val="008758DB"/>
    <w:rsid w:val="00887D5E"/>
    <w:rsid w:val="008B795F"/>
    <w:rsid w:val="008C0B1B"/>
    <w:rsid w:val="00912286"/>
    <w:rsid w:val="00982FE9"/>
    <w:rsid w:val="00A441ED"/>
    <w:rsid w:val="00AD7E94"/>
    <w:rsid w:val="00B81902"/>
    <w:rsid w:val="00BD1840"/>
    <w:rsid w:val="00C50A75"/>
    <w:rsid w:val="00C53636"/>
    <w:rsid w:val="00C619A4"/>
    <w:rsid w:val="00CC4E39"/>
    <w:rsid w:val="00DC7C63"/>
    <w:rsid w:val="00DE6E50"/>
    <w:rsid w:val="00E06389"/>
    <w:rsid w:val="00E823B9"/>
    <w:rsid w:val="00E96667"/>
    <w:rsid w:val="00F1032A"/>
    <w:rsid w:val="00FB69B3"/>
    <w:rsid w:val="00FE23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20D"/>
  <w15:docId w15:val="{4EA4459E-054D-49A0-9F0B-1A23F4EC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20762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semiHidden/>
    <w:unhideWhenUsed/>
    <w:rsid w:val="00092F03"/>
    <w:rPr>
      <w:sz w:val="16"/>
      <w:szCs w:val="16"/>
    </w:rPr>
  </w:style>
  <w:style w:type="paragraph" w:styleId="CommentText">
    <w:name w:val="annotation text"/>
    <w:basedOn w:val="Normal"/>
    <w:link w:val="CommentTextChar"/>
    <w:semiHidden/>
    <w:unhideWhenUsed/>
    <w:rsid w:val="00092F03"/>
    <w:pPr>
      <w:spacing w:line="240" w:lineRule="auto"/>
    </w:pPr>
    <w:rPr>
      <w:sz w:val="20"/>
      <w:szCs w:val="20"/>
    </w:rPr>
  </w:style>
  <w:style w:type="character" w:customStyle="1" w:styleId="CommentTextChar">
    <w:name w:val="Comment Text Char"/>
    <w:basedOn w:val="DefaultParagraphFont"/>
    <w:link w:val="CommentText"/>
    <w:semiHidden/>
    <w:rsid w:val="00092F0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92F03"/>
    <w:rPr>
      <w:b/>
      <w:bCs/>
    </w:rPr>
  </w:style>
  <w:style w:type="character" w:customStyle="1" w:styleId="CommentSubjectChar">
    <w:name w:val="Comment Subject Char"/>
    <w:basedOn w:val="CommentTextChar"/>
    <w:link w:val="CommentSubject"/>
    <w:semiHidden/>
    <w:rsid w:val="00092F03"/>
    <w:rPr>
      <w:rFonts w:ascii="Times New Roman" w:hAnsi="Times New Roman"/>
      <w:b/>
      <w:bCs/>
      <w:sz w:val="20"/>
      <w:szCs w:val="20"/>
    </w:rPr>
  </w:style>
  <w:style w:type="character" w:styleId="FollowedHyperlink">
    <w:name w:val="FollowedHyperlink"/>
    <w:basedOn w:val="DefaultParagraphFont"/>
    <w:semiHidden/>
    <w:unhideWhenUsed/>
    <w:rsid w:val="00673565"/>
    <w:rPr>
      <w:color w:val="800080" w:themeColor="followedHyperlink"/>
      <w:u w:val="single"/>
    </w:rPr>
  </w:style>
  <w:style w:type="paragraph" w:styleId="Revision">
    <w:name w:val="Revision"/>
    <w:hidden/>
    <w:semiHidden/>
    <w:rsid w:val="00DE6E50"/>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ike.ackerman@mthoodenvironmental.com" TargetMode="Externa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ptagis.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audubon.org/important-bird-areas/deadwater-slough"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53</Pages>
  <Words>10805</Words>
  <Characters>61592</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72253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3</cp:revision>
  <dcterms:created xsi:type="dcterms:W3CDTF">2022-04-12T16:18:00Z</dcterms:created>
  <dcterms:modified xsi:type="dcterms:W3CDTF">2022-04-12T18:52:00Z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07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y fmtid="{D5CDD505-2E9C-101B-9397-08002B2CF9AE}" pid="9" name="MSIP_Label_45011977-b912-4387-97a4-f4c94a801377_Enabled">
    <vt:lpwstr>true</vt:lpwstr>
  </property>
  <property fmtid="{D5CDD505-2E9C-101B-9397-08002B2CF9AE}" pid="10" name="MSIP_Label_45011977-b912-4387-97a4-f4c94a801377_SetDate">
    <vt:lpwstr>2022-04-08T23:10:04Z</vt:lpwstr>
  </property>
  <property fmtid="{D5CDD505-2E9C-101B-9397-08002B2CF9AE}" pid="11" name="MSIP_Label_45011977-b912-4387-97a4-f4c94a801377_Method">
    <vt:lpwstr>Standard</vt:lpwstr>
  </property>
  <property fmtid="{D5CDD505-2E9C-101B-9397-08002B2CF9AE}" pid="12" name="MSIP_Label_45011977-b912-4387-97a4-f4c94a801377_Name">
    <vt:lpwstr>Uncategorized Data</vt:lpwstr>
  </property>
  <property fmtid="{D5CDD505-2E9C-101B-9397-08002B2CF9AE}" pid="13" name="MSIP_Label_45011977-b912-4387-97a4-f4c94a801377_SiteId">
    <vt:lpwstr>11d0e217-264e-400a-8ba0-57dcc127d72d</vt:lpwstr>
  </property>
  <property fmtid="{D5CDD505-2E9C-101B-9397-08002B2CF9AE}" pid="14" name="MSIP_Label_45011977-b912-4387-97a4-f4c94a801377_ActionId">
    <vt:lpwstr>ea20131a-c67f-4858-adfe-af1cc592d411</vt:lpwstr>
  </property>
  <property fmtid="{D5CDD505-2E9C-101B-9397-08002B2CF9AE}" pid="15" name="MSIP_Label_45011977-b912-4387-97a4-f4c94a801377_ContentBits">
    <vt:lpwstr>0</vt:lpwstr>
  </property>
  <property fmtid="{D5CDD505-2E9C-101B-9397-08002B2CF9AE}" pid="16" name="MSIP_Label_e81acc0d-dcc4-4dc9-a2c5-be70b05a2fe6_Enabled">
    <vt:lpwstr>true</vt:lpwstr>
  </property>
  <property fmtid="{D5CDD505-2E9C-101B-9397-08002B2CF9AE}" pid="17" name="MSIP_Label_e81acc0d-dcc4-4dc9-a2c5-be70b05a2fe6_SetDate">
    <vt:lpwstr>2022-04-12T15:23:17Z</vt:lpwstr>
  </property>
  <property fmtid="{D5CDD505-2E9C-101B-9397-08002B2CF9AE}" pid="18" name="MSIP_Label_e81acc0d-dcc4-4dc9-a2c5-be70b05a2fe6_Method">
    <vt:lpwstr>Privileged</vt:lpwstr>
  </property>
  <property fmtid="{D5CDD505-2E9C-101B-9397-08002B2CF9AE}" pid="19" name="MSIP_Label_e81acc0d-dcc4-4dc9-a2c5-be70b05a2fe6_Name">
    <vt:lpwstr>e81acc0d-dcc4-4dc9-a2c5-be70b05a2fe6</vt:lpwstr>
  </property>
  <property fmtid="{D5CDD505-2E9C-101B-9397-08002B2CF9AE}" pid="20" name="MSIP_Label_e81acc0d-dcc4-4dc9-a2c5-be70b05a2fe6_SiteId">
    <vt:lpwstr>a00de4ec-48a8-43a6-be74-e31274e2060d</vt:lpwstr>
  </property>
  <property fmtid="{D5CDD505-2E9C-101B-9397-08002B2CF9AE}" pid="21" name="MSIP_Label_e81acc0d-dcc4-4dc9-a2c5-be70b05a2fe6_ActionId">
    <vt:lpwstr>b71e43f8-bbf4-406e-8ade-5d7d704c9b39</vt:lpwstr>
  </property>
  <property fmtid="{D5CDD505-2E9C-101B-9397-08002B2CF9AE}" pid="22" name="MSIP_Label_e81acc0d-dcc4-4dc9-a2c5-be70b05a2fe6_ContentBits">
    <vt:lpwstr>0</vt:lpwstr>
  </property>
</Properties>
</file>