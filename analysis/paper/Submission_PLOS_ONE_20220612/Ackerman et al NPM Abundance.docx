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Running Head: Northern Pikeminnow in Deadwater Slough</w:t>
      </w:r>
    </w:p>
    <w:p w14:paraId="037BA0B3" w14:textId="18A97931" w:rsidR="00B40F81" w:rsidRDefault="00CA7264">
      <w:pPr>
        <w:pStyle w:val="BodyText"/>
      </w:pPr>
      <w:r>
        <w:t xml:space="preserve">Keywords: Northern Pikeminnow; Chinook </w:t>
      </w:r>
      <w:r w:rsidR="000755DF">
        <w:t>s</w:t>
      </w:r>
      <w:r w:rsidR="000755DF">
        <w:t>almon</w:t>
      </w:r>
      <w:r>
        <w:t>; predation; mark-recapture; bioenergetics</w:t>
      </w:r>
    </w:p>
    <w:p w14:paraId="38D0B08B" w14:textId="77777777" w:rsidR="00B40F81" w:rsidRDefault="00CA7264">
      <w:r>
        <w:br w:type="page"/>
      </w:r>
    </w:p>
    <w:p w14:paraId="3911A335" w14:textId="7FF75E81" w:rsidR="00B40F81" w:rsidRDefault="00CA7264">
      <w:pPr>
        <w:pStyle w:val="Heading2"/>
      </w:pPr>
      <w:bookmarkStart w:id="0" w:name="abstract"/>
      <w:r>
        <w:lastRenderedPageBreak/>
        <w:t>Abstract</w:t>
      </w:r>
    </w:p>
    <w:p w14:paraId="74AEF281" w14:textId="437801EB"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w:t>
      </w:r>
      <w:r w:rsidR="000755DF">
        <w:t>s</w:t>
      </w:r>
      <w:r>
        <w:t xml:space="preserve">almon populations. The Deadwater Slough is within a migration corridor for several Chinook </w:t>
      </w:r>
      <w:r w:rsidR="000755DF">
        <w:t>s</w:t>
      </w:r>
      <w:r>
        <w:t xml:space="preserve">almon populations as well as other Endangered Species Act-listings including steelhead and Sockeye </w:t>
      </w:r>
      <w:r w:rsidR="000755DF">
        <w:t>s</w:t>
      </w:r>
      <w:r>
        <w:t xml:space="preserve">almon. We estimated the abundance of Northern Pikeminnow in Deadwater Slough, an approximately 1.9 kilometer reach of the Salmon River, to be 19,499 in the fall and 10,352 in the spring, corresponding with the peak emigration windows of juvenile Chinook </w:t>
      </w:r>
      <w:r w:rsidR="000755DF">
        <w:t>s</w:t>
      </w:r>
      <w:r>
        <w:t xml:space="preserve">almon. Using these abundance values, we estimated Northern Pikeminnow consumption of juvenile Chinook </w:t>
      </w:r>
      <w:r w:rsidR="000755DF">
        <w:t>s</w:t>
      </w:r>
      <w:r>
        <w:t xml:space="preserve">almon. Assuming 60% of the Northern Pikeminnow diet is fish, of which 50% is juvenile Chinook </w:t>
      </w:r>
      <w:r w:rsidR="000755DF">
        <w:t>s</w:t>
      </w:r>
      <w:r>
        <w:t xml:space="preserve">almon, we estimated the Northern Pikeminnow population can consume 61,409 juvenile Chinook </w:t>
      </w:r>
      <w:r w:rsidR="000755DF">
        <w:t>s</w:t>
      </w:r>
      <w:r>
        <w:t xml:space="preserve">almon, annually. After performing a sensitivity analysis, we estimated Northern Pikeminnow predation on juvenile Chinook </w:t>
      </w:r>
      <w:r w:rsidR="000755DF">
        <w:t>s</w:t>
      </w:r>
      <w:r>
        <w:t xml:space="preserve">almon was equivalent to 377 (95% CI: 161 - 935) returning adults. Given the relatively small size of the Salmon River, the high densities and potential consumption rates of Northern Pikeminnow in Deadwater Slough suggest predation likely has a consequential impact on Chinook </w:t>
      </w:r>
      <w:r w:rsidR="000755DF">
        <w:t>s</w:t>
      </w:r>
      <w:r>
        <w:t>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lastRenderedPageBreak/>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3F08F061"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w:t>
      </w:r>
      <w:r w:rsidR="003B6ADF">
        <w:t>uncharacteristically</w:t>
      </w:r>
      <w:r w:rsidR="003B6ADF">
        <w:t xml:space="preserve"> </w:t>
      </w:r>
      <w:r>
        <w:t xml:space="preserve">slow and deep water in the Salmon River, Idaho. The Deadwater Slough is within a section of the Salmon River containing historically important overwinter rearing habitat for juvenile Chinook </w:t>
      </w:r>
      <w:r w:rsidR="000755DF">
        <w:t>s</w:t>
      </w:r>
      <w:r>
        <w:t xml:space="preserve">almon </w:t>
      </w:r>
      <w:r>
        <w:rPr>
          <w:i/>
          <w:iCs/>
        </w:rPr>
        <w:t>O. tshawytscha</w:t>
      </w:r>
      <w:r>
        <w:t xml:space="preserve"> and is part of the migratory pathway for upstream Chinook </w:t>
      </w:r>
      <w:r w:rsidR="000755DF">
        <w:t>s</w:t>
      </w:r>
      <w:r>
        <w:t xml:space="preserve">almon populations, the endangered Snake River Sockeye </w:t>
      </w:r>
      <w:r w:rsidR="000755DF">
        <w:t>s</w:t>
      </w:r>
      <w:r>
        <w:t xml:space="preserve">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3CEA3F51" w:rsidR="00B40F81" w:rsidRDefault="00CA7264">
      <w:pPr>
        <w:pStyle w:val="BodyText"/>
      </w:pPr>
      <w:r>
        <w:lastRenderedPageBreak/>
        <w:t xml:space="preserve">The Salmon River was historically the most productive tributary for Chinook </w:t>
      </w:r>
      <w:r w:rsidR="000755DF">
        <w:t>s</w:t>
      </w:r>
      <w:r>
        <w:t xml:space="preserve">almon in the Columbia River basin (Nemeth and Kiefer 1999), but those populations have become depleted in recent decades. Therefore, quantifying the mortality of spring/summer-run Chinook </w:t>
      </w:r>
      <w:r w:rsidR="000755DF">
        <w:t>s</w:t>
      </w:r>
      <w:r>
        <w:t xml:space="preserve">almon (hereafter Chinook </w:t>
      </w:r>
      <w:r w:rsidR="000755DF">
        <w:t>s</w:t>
      </w:r>
      <w:r>
        <w:t xml:space="preserve">almon) in the Upper Salmon River associated with piscine predation is of particular interest. Importantly, the Salmon River supports eight extant populations of Chinook </w:t>
      </w:r>
      <w:r w:rsidR="000755DF">
        <w:t>s</w:t>
      </w:r>
      <w:r>
        <w:t xml:space="preserve">almon upstream of Deadwater Slough (National Oceanic and Atmospheric Administration 2017). This includes the Lemhi River, which was historically the largest population, and is a prioritized candidate for restoration of natural processes to increase production of juvenile Chinook </w:t>
      </w:r>
      <w:r w:rsidR="000755DF">
        <w:t>s</w:t>
      </w:r>
      <w:r>
        <w:t>almon (Zimmerman et al. 2012).</w:t>
      </w:r>
    </w:p>
    <w:p w14:paraId="08C7B269" w14:textId="016FFC0F" w:rsidR="00B40F81" w:rsidRDefault="00CA7264">
      <w:pPr>
        <w:pStyle w:val="BodyText"/>
      </w:pPr>
      <w:r>
        <w:t xml:space="preserve">Chinook </w:t>
      </w:r>
      <w:r w:rsidR="000755DF">
        <w:t>s</w:t>
      </w:r>
      <w:r>
        <w:t xml:space="preserve">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w:t>
      </w:r>
      <w:r w:rsidR="000755DF">
        <w:t>s</w:t>
      </w:r>
      <w:r>
        <w:t>almon in the Upper Salmon River as it supports rearing and migration of juveniles from all upstream populations including fall DSR and spring NRR migrants.</w:t>
      </w:r>
    </w:p>
    <w:p w14:paraId="701416D8" w14:textId="75CD0AAA"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w:t>
      </w:r>
      <w:r w:rsidR="000755DF">
        <w:t>s</w:t>
      </w:r>
      <w:r>
        <w:t xml:space="preserve">almon migrating through the mainstem Salmon River during </w:t>
      </w:r>
      <w:r>
        <w:lastRenderedPageBreak/>
        <w:t xml:space="preserve">spring were estimated to have 32% lower survival in the Deadwater Slough reach compared to directly adjacent reaches (Axel et al. 2015). Similarly, emigrating DSR Chinook </w:t>
      </w:r>
      <w:r w:rsidR="000755DF">
        <w:t>s</w:t>
      </w:r>
      <w:r>
        <w:t>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306AAC49" w:rsidR="00B40F81" w:rsidRDefault="00CA7264">
      <w:pPr>
        <w:pStyle w:val="BodyText"/>
      </w:pPr>
      <w:r>
        <w:t xml:space="preserve">In this study, we estimated the abundance of Northern Pikeminnow in Deadwater Slough and evaluated potential impacts to juvenile salmon emigrants, focusing on DSR and NRR Chinook </w:t>
      </w:r>
      <w:r w:rsidR="0012144A">
        <w:t>s</w:t>
      </w:r>
      <w:r>
        <w:t xml:space="preserve">almon. We hypothesized that high densities of piscivorous predators in the Deadwater Slough might explain the reduced survival observed for juvenile Chinook </w:t>
      </w:r>
      <w:r w:rsidR="0012144A">
        <w:t>s</w:t>
      </w:r>
      <w:r>
        <w:t>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03D989E4" w:rsidR="00B40F81" w:rsidRDefault="00CA7264">
      <w:pPr>
        <w:pStyle w:val="Compact"/>
        <w:numPr>
          <w:ilvl w:val="0"/>
          <w:numId w:val="15"/>
        </w:numPr>
      </w:pPr>
      <w:r>
        <w:t xml:space="preserve">Document predation on juvenile Chinook </w:t>
      </w:r>
      <w:r w:rsidR="0012144A">
        <w:t>s</w:t>
      </w:r>
      <w:r>
        <w:t>almon during the DSR and NRR emigration periods using gastric lavage;</w:t>
      </w:r>
    </w:p>
    <w:p w14:paraId="1B737BBF" w14:textId="51D73A69" w:rsidR="00B40F81" w:rsidRDefault="00CA7264">
      <w:pPr>
        <w:pStyle w:val="Compact"/>
        <w:numPr>
          <w:ilvl w:val="0"/>
          <w:numId w:val="15"/>
        </w:numPr>
      </w:pPr>
      <w:r>
        <w:t xml:space="preserve">Use an established bioenergetics approach to estimate consumption potential (grams) of the Northern Pikeminnow population on DSR and NRR Chinook </w:t>
      </w:r>
      <w:r w:rsidR="0012144A">
        <w:t>s</w:t>
      </w:r>
      <w:r>
        <w:t>almon emigrants at Deadwater Slough;</w:t>
      </w:r>
    </w:p>
    <w:p w14:paraId="385F15DE" w14:textId="069E03C8" w:rsidR="00B40F81" w:rsidRDefault="00CA7264">
      <w:pPr>
        <w:pStyle w:val="Compact"/>
        <w:numPr>
          <w:ilvl w:val="0"/>
          <w:numId w:val="15"/>
        </w:numPr>
      </w:pPr>
      <w:r>
        <w:t xml:space="preserve">Estimate how consumption of juvenile Chinook </w:t>
      </w:r>
      <w:r w:rsidR="0012144A">
        <w:t>s</w:t>
      </w:r>
      <w:r>
        <w:t>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1CE2184B"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w:t>
      </w:r>
      <w:r w:rsidR="003B6ADF">
        <w:t xml:space="preserve"> (approximately 6 m maximum depth)</w:t>
      </w:r>
      <w:r>
        <w:t xml:space="preserve"> section in the river, spanning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39FF479"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w:t>
      </w:r>
      <w:r w:rsidR="0012144A">
        <w:t>s</w:t>
      </w:r>
      <w:r>
        <w:t xml:space="preserve">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w:t>
      </w:r>
      <w:r w:rsidR="003B6ADF">
        <w:t xml:space="preserve"> the effect of</w:t>
      </w:r>
      <w:r>
        <w:t xml:space="preserve"> Northern Pikeminnow immigration and emigration</w:t>
      </w:r>
      <w:r w:rsidR="003B6ADF">
        <w:t xml:space="preserve"> on our population size estimate</w:t>
      </w:r>
      <w:r>
        <w:t>.</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6775C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6775C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6775C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6775C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5066ECD1" w:rsidR="00B40F81" w:rsidRDefault="00CA7264">
      <w:pPr>
        <w:pStyle w:val="FirstParagraph"/>
      </w:pPr>
      <w:r>
        <w:t xml:space="preserve">Gastric lavage (Foster 1977) was used to examine the stomach contents of Northern Pikeminnow for the presence of juvenile Chinook </w:t>
      </w:r>
      <w:r w:rsidR="0012144A">
        <w:t>s</w:t>
      </w:r>
      <w:r>
        <w:t>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3E697ADC"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 xml:space="preserve">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w:t>
      </w:r>
      <w:r w:rsidR="0012144A">
        <w:t>s</w:t>
      </w:r>
      <w:r>
        <w:t>almon population in the Upper Salmon River.</w:t>
      </w:r>
    </w:p>
    <w:p w14:paraId="09AF9B01" w14:textId="52FA7385" w:rsidR="00B40F81" w:rsidRDefault="00CA7264">
      <w:pPr>
        <w:pStyle w:val="BodyText"/>
      </w:pPr>
      <w:r>
        <w:t xml:space="preserve">Predator energy density for Northern Pikeminnow was fixed at 6,703 Joules (J)/g (Deslauriers et al. 2017). Prey energy densities were fixed at 3,000 J/g for invertebrates and 21,500 J/g for juvenile Chinook </w:t>
      </w:r>
      <w:r w:rsidR="0012144A">
        <w:t>s</w:t>
      </w:r>
      <w:r>
        <w:t xml:space="preserve">almon (Moss et al. 2016). Because we were unable to differentiate juvenile Chinook </w:t>
      </w:r>
      <w:r w:rsidR="0012144A">
        <w:t>s</w:t>
      </w:r>
      <w:r>
        <w:t xml:space="preserve">almon from other fish prey in model runs, we assume all fish prey have the same energy densities as juvenile Chinook </w:t>
      </w:r>
      <w:r w:rsidR="0012144A">
        <w:t>s</w:t>
      </w:r>
      <w:r>
        <w:t>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2555B75E" w:rsidR="00B40F81" w:rsidRDefault="00CA7264">
      <w:pPr>
        <w:pStyle w:val="FirstParagraph"/>
      </w:pPr>
      <w:r>
        <w:t xml:space="preserve">The proportion of Chinook </w:t>
      </w:r>
      <w:r w:rsidR="0012144A">
        <w:t>s</w:t>
      </w:r>
      <w:r>
        <w:t xml:space="preserve">almon prey relative to other fish prey in the Northern Pikeminnow diet is also unknown. However, there is some evidence that juvenile salmonids are by far the most consumed fish prey (Shively et al. 1996; Zimmerman and Ward 1999). Moreover, it is estimated that Chinook </w:t>
      </w:r>
      <w:r w:rsidR="0012144A">
        <w:t>s</w:t>
      </w:r>
      <w:r>
        <w:t xml:space="preserve">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w:t>
      </w:r>
      <w:r w:rsidR="0012144A">
        <w:t>s</w:t>
      </w:r>
      <w:r>
        <w:t xml:space="preserve">almon from other fish prey items, we performed a sensitivity analysis to assess potential impacts of Northern Pikeminnow predation on local Chinook </w:t>
      </w:r>
      <w:r w:rsidR="0012144A">
        <w:t>s</w:t>
      </w:r>
      <w:r>
        <w:t xml:space="preserve">almon populations. Using values similar to Zimmerman and Ward (1999), we modeled three diet scenarios where Chinook </w:t>
      </w:r>
      <w:r w:rsidR="0012144A">
        <w:t>s</w:t>
      </w:r>
      <w:r>
        <w:t xml:space="preserve">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1FEA409F" w:rsidR="00B40F81" w:rsidRDefault="00CA7264">
      <w:pPr>
        <w:pStyle w:val="BodyText"/>
      </w:pPr>
      <w:r>
        <w:t xml:space="preserve">We obtained an estimate of the number of juvenile Chinook </w:t>
      </w:r>
      <w:r w:rsidR="0012144A">
        <w:t>s</w:t>
      </w:r>
      <w:r>
        <w:t xml:space="preserve">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w:t>
      </w:r>
      <w:r w:rsidR="0012144A">
        <w:t>s</w:t>
      </w:r>
      <w:r>
        <w:t xml:space="preserve">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w:t>
      </w:r>
      <w:r w:rsidR="0012144A">
        <w:t>s</w:t>
      </w:r>
      <w:r>
        <w:t xml:space="preserve">almon consumed by the median Granite-to-Granite smolt-to-adult return rate (SAR) of 0.00614 (SD = 0.00051) from McCann et al. (2019) for Chinook </w:t>
      </w:r>
      <w:r w:rsidR="0012144A">
        <w:t>s</w:t>
      </w:r>
      <w:r>
        <w:t>almon in the Upper Salmon River.</w:t>
      </w:r>
    </w:p>
    <w:p w14:paraId="43ECCE35" w14:textId="40CCAE64" w:rsidR="002D754E" w:rsidRDefault="002D754E">
      <w:pPr>
        <w:pStyle w:val="BodyText"/>
      </w:pPr>
      <w:r>
        <w:t>All data and code for the analyses presented here can be found in a GitHub repository release (https://</w:t>
      </w:r>
      <w:r w:rsidR="00701D3C">
        <w:t>doi.org/10.5281/zenodo.6458124</w:t>
      </w:r>
      <w:r>
        <w:t>).</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18B746A6" w:rsidR="00B40F81" w:rsidRDefault="00CA7264">
      <w:pPr>
        <w:pStyle w:val="FirstParagraph"/>
      </w:pPr>
      <w:r>
        <w:t xml:space="preserve">Using hook-and-line angling, we caught a total of 1,663 Northern Pikeminnow over the course of the study including 14 recaptures; the overall CPUE was 1.32 Northern Pikeminnow per angler </w:t>
      </w:r>
      <w:r>
        <w:lastRenderedPageBreak/>
        <w:t>hour (Table 1). Mark-recapture abundance estimates of Northern Pikeminnow in Deadwater Slough ranged from 12,480 to 18,732 in fall 2019 and from 24,381 to 37,016 in fall 2020 (Table 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w:t>
      </w:r>
      <w:r w:rsidR="007019CA">
        <w:t xml:space="preserve"> (2019 and 2020)</w:t>
      </w:r>
      <w:r>
        <w:t xml:space="preserve">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 xml:space="preserve">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w:t>
      </w:r>
      <w:r>
        <w:lastRenderedPageBreak/>
        <w:t>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t>Fish Consumption Potential</w:t>
      </w:r>
    </w:p>
    <w:p w14:paraId="1C1C257C" w14:textId="4C9921E4" w:rsidR="00B40F81" w:rsidRDefault="00CA7264">
      <w:pPr>
        <w:pStyle w:val="FirstParagraph"/>
      </w:pPr>
      <w:r>
        <w:t>During the fall DSR emigration, we estimated an average-size Northern Pikeminnow (394.1 TL mm) to consume 43.55 g of fish</w:t>
      </w:r>
      <w:r w:rsidR="003B6ADF">
        <w:t xml:space="preserve"> </w:t>
      </w:r>
      <w:r w:rsidR="00E85F6A">
        <w:t>across</w:t>
      </w:r>
      <w:r w:rsidR="003B6ADF">
        <w:t xml:space="preserve"> the season</w:t>
      </w:r>
      <w:r>
        <w:t xml:space="preserve">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2C0F7F84" w:rsidR="00B40F81" w:rsidRDefault="00CA7264">
      <w:pPr>
        <w:pStyle w:val="FirstParagraph"/>
      </w:pPr>
      <w:r>
        <w:t xml:space="preserve">Given yearly fish consumption estimates during the fall DSR and spring NRR periods, we produced a sensitivity analysis to calculate the consumption of juvenile Chinook </w:t>
      </w:r>
      <w:r w:rsidR="0012144A">
        <w:t>s</w:t>
      </w:r>
      <w:r>
        <w:t xml:space="preserve">almon where 30%, 50%, and 65% of total fish prey consumed were juvenile Chinook </w:t>
      </w:r>
      <w:r w:rsidR="0012144A">
        <w:t>s</w:t>
      </w:r>
      <w:r>
        <w:t xml:space="preserve">almon (Figure 5). At the median value of 50%, we estimated that 61,409 (95% CI: 31,342 - 131,004) juvenile Chinook </w:t>
      </w:r>
      <w:r w:rsidR="0012144A">
        <w:t>s</w:t>
      </w:r>
      <w:r>
        <w:t xml:space="preserve">almon would be consumed. Using the median Granite-to-Granite SAR for Chinook </w:t>
      </w:r>
      <w:r w:rsidR="0012144A">
        <w:lastRenderedPageBreak/>
        <w:t>s</w:t>
      </w:r>
      <w:r>
        <w:t>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lastRenderedPageBreak/>
        <w:t>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w:t>
      </w:r>
      <w:r>
        <w:lastRenderedPageBreak/>
        <w:t>release marked fish evenly throughout Deadwater Slough, we anecdotally observed anglers congregating in particular areas of the slough to socialize or exploit “good” 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5BAA95E7" w:rsidR="00B40F81" w:rsidRDefault="00CA7264">
      <w:pPr>
        <w:pStyle w:val="BodyText"/>
      </w:pPr>
      <w:r>
        <w:lastRenderedPageBreak/>
        <w:t xml:space="preserve">We performed gastric lavage on nearly all Northern Pikeminnow collected during this study. Observed prey species included juvenile Chinook </w:t>
      </w:r>
      <w:r w:rsidR="0012144A">
        <w:t>s</w:t>
      </w:r>
      <w:r>
        <w:t xml:space="preserve">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13F9EB83" w:rsidR="00B40F81" w:rsidRDefault="00CA7264">
      <w:pPr>
        <w:pStyle w:val="BodyText"/>
      </w:pPr>
      <w:r>
        <w:t xml:space="preserve">Our bioenergetics approach assumed that all available prey consumed by Northern Pikeminnow have energy densities equal to juvenile Chinook </w:t>
      </w:r>
      <w:r w:rsidR="0012144A">
        <w:t>s</w:t>
      </w:r>
      <w:r>
        <w:t xml:space="preserve">almon. Generalizing energy densities using a single species is a common approach (Petersen and Ward 1999). Other salmonids including juvenile steelhead and Sockeye </w:t>
      </w:r>
      <w:r w:rsidR="0012144A">
        <w:t>s</w:t>
      </w:r>
      <w:r>
        <w:t xml:space="preserve">almon are likely also available prey in Deadwater Slough, especially during the spring migration, and so generalizing energy densities among salmonids may not be problematic. Additionally, hatchery smolt releases (Chinook </w:t>
      </w:r>
      <w:r w:rsidR="0012144A">
        <w:t>s</w:t>
      </w:r>
      <w:r>
        <w:t xml:space="preserve">almon, steelhead, and Sockeye </w:t>
      </w:r>
      <w:r w:rsidR="0012144A">
        <w:t>s</w:t>
      </w:r>
      <w:r>
        <w:t xml:space="preserve">almon) are also prevalent in the mainstem Salmon River during the spring migration. </w:t>
      </w:r>
      <w:r>
        <w:lastRenderedPageBreak/>
        <w:t xml:space="preserve">To address the prevalence of other fish in the Northern Pikeminnow’s diet, we considered scenarios where DSR and NRR Chinook </w:t>
      </w:r>
      <w:r w:rsidR="0012144A">
        <w:t>s</w:t>
      </w:r>
      <w:r>
        <w:t xml:space="preserve">almon represent only 30%, 50%, and 65% of total fish prey consumed. These values may be considered conservative during the peak emigration periods when Chinook </w:t>
      </w:r>
      <w:r w:rsidR="0012144A">
        <w:t>s</w:t>
      </w:r>
      <w:r>
        <w:t xml:space="preserve">almon are abundant and the Northern Pikeminnow diet shifts almost entirely to piscivory, presumably on juvenile Chinook </w:t>
      </w:r>
      <w:r w:rsidR="0012144A">
        <w:t>s</w:t>
      </w:r>
      <w:r>
        <w:t xml:space="preserve">almon (Poe et al. 1991; Shively et al. 1996). This is likely the case during fall months when DSR Chinook </w:t>
      </w:r>
      <w:r w:rsidR="0012144A">
        <w:t>s</w:t>
      </w:r>
      <w:r>
        <w:t xml:space="preserve">almon are the dominant prey species available within the Salmon River and Deadwater Slough as 1) few to no hatchery releases are present in the river and 2) fall emigrations of steelhead and Sockeye </w:t>
      </w:r>
      <w:r w:rsidR="0012144A">
        <w:t>s</w:t>
      </w:r>
      <w:r>
        <w:t xml:space="preserve">almon are less prominent than Chinook </w:t>
      </w:r>
      <w:r w:rsidR="0012144A">
        <w:t>s</w:t>
      </w:r>
      <w:r>
        <w:t xml:space="preserve">almon. During spring when natural-origin steelhead and Sockeye </w:t>
      </w:r>
      <w:r w:rsidR="0012144A">
        <w:t>s</w:t>
      </w:r>
      <w:r>
        <w:t xml:space="preserve">almon are also actively emigrating from the Upper Salmon River and hatchery-origin releases of all three species (Chinook </w:t>
      </w:r>
      <w:r w:rsidR="0012144A">
        <w:t>s</w:t>
      </w:r>
      <w:r>
        <w:t xml:space="preserve">almon, steelhead, Sockeye </w:t>
      </w:r>
      <w:r w:rsidR="0012144A">
        <w:t>s</w:t>
      </w:r>
      <w:r>
        <w:t xml:space="preserve">almon) are present in the river, less than 50% Chinook </w:t>
      </w:r>
      <w:r w:rsidR="0012144A">
        <w:t>s</w:t>
      </w:r>
      <w:r>
        <w:t>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5F7F45A4" w:rsidR="00B40F81" w:rsidRDefault="00CA7264">
      <w:pPr>
        <w:pStyle w:val="BodyText"/>
      </w:pPr>
      <w:r>
        <w:t xml:space="preserve">Chinook </w:t>
      </w:r>
      <w:r w:rsidR="0012144A">
        <w:t>s</w:t>
      </w:r>
      <w:r>
        <w:t xml:space="preserve">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w:t>
      </w:r>
      <w:r>
        <w:lastRenderedPageBreak/>
        <w:t xml:space="preserve">Snake River Evolutionary Significant Unit. We estimated that 61,409 juvenile Chinook </w:t>
      </w:r>
      <w:r w:rsidR="0012144A">
        <w:t>s</w:t>
      </w:r>
      <w:r>
        <w:t xml:space="preserve">almon may be consumed by Northern Pikeminnow assuming that 60% of their diet is fish and 50% of fish prey are Chinook </w:t>
      </w:r>
      <w:r w:rsidR="0012144A">
        <w:t>s</w:t>
      </w:r>
      <w:r>
        <w:t xml:space="preserve">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w:t>
      </w:r>
      <w:r w:rsidR="0012144A">
        <w:t>s</w:t>
      </w:r>
      <w:r>
        <w:t xml:space="preserve">almon, we estimate that 29,988 juvenile Chinook </w:t>
      </w:r>
      <w:r w:rsidR="0012144A">
        <w:t>s</w:t>
      </w:r>
      <w:r>
        <w:t xml:space="preserve">almon may be consumed which is 66% of the total DSR and NRR emigration for brood years 2011 - 2018. Considering that diet scenarios used in our study are likely conservative assumptions, especially during the fall DSR emigration, the estimated number of Chinook </w:t>
      </w:r>
      <w:r w:rsidR="0012144A">
        <w:t>s</w:t>
      </w:r>
      <w:r>
        <w:t>almon consumed is substantial.</w:t>
      </w:r>
    </w:p>
    <w:p w14:paraId="4602C276" w14:textId="722987F1" w:rsidR="00B40F81" w:rsidRDefault="00CA7264">
      <w:pPr>
        <w:pStyle w:val="BodyText"/>
      </w:pPr>
      <w:r>
        <w:t xml:space="preserve">Spawner abundance is perhaps the most important metric considered in determining a population’s viability and productivity. We estimated that consumption of juvenile Chinook </w:t>
      </w:r>
      <w:r w:rsidR="0012144A">
        <w:t>s</w:t>
      </w:r>
      <w:r>
        <w:t xml:space="preserve">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w:t>
      </w:r>
      <w:r w:rsidR="0012144A">
        <w:t>s</w:t>
      </w:r>
      <w:r>
        <w:t>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52DD5DDF" w:rsidR="00B40F81" w:rsidRDefault="00CA7264">
      <w:pPr>
        <w:pStyle w:val="BodyText"/>
      </w:pPr>
      <w:r>
        <w:lastRenderedPageBreak/>
        <w:t xml:space="preserve">In addition to juvenile Chinook </w:t>
      </w:r>
      <w:r w:rsidR="0012144A">
        <w:t>s</w:t>
      </w:r>
      <w:r>
        <w:t xml:space="preserve">almon, juvenile steelhead and Sockeye </w:t>
      </w:r>
      <w:r w:rsidR="0012144A">
        <w:t>s</w:t>
      </w:r>
      <w:r>
        <w:t xml:space="preserve">almon (both natural-origin and hatchery releases) are also likely prey items for Northern Pikeminnow in Deadwater Slough. Accordingly, we surmise that juvenile emigration and adult returns of steelhead and Sockeye </w:t>
      </w:r>
      <w:r w:rsidR="0012144A">
        <w:t>s</w:t>
      </w:r>
      <w:r>
        <w:t>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0EA7726F" w:rsidR="00B40F81" w:rsidRDefault="00CA7264">
      <w:pPr>
        <w:pStyle w:val="BodyText"/>
      </w:pPr>
      <w:r>
        <w:t xml:space="preserve">Deadwater Slough is a favorable candidate for management or restoration actions to benefit local Chinook </w:t>
      </w:r>
      <w:r w:rsidR="0012144A">
        <w:t>s</w:t>
      </w:r>
      <w:r>
        <w:t xml:space="preserve">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w:t>
      </w:r>
      <w:r>
        <w:lastRenderedPageBreak/>
        <w:t>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6F130FB5"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w:t>
      </w:r>
      <w:r w:rsidR="0012144A">
        <w:t>s</w:t>
      </w:r>
      <w:r>
        <w:t xml:space="preserve">almon, are susceptible to predation. We estimate that, at a minimum, Northern Pikeminnow in Deadwater Slough consume greater than 15,000 juvenile Chinook </w:t>
      </w:r>
      <w:r w:rsidR="0012144A">
        <w:t>s</w:t>
      </w:r>
      <w:r>
        <w:t xml:space="preserve">almon (the lower endpoint of the confidence interval for the most conservative scenario); however, it is </w:t>
      </w:r>
      <w:r>
        <w:lastRenderedPageBreak/>
        <w:t>likely that this value is closer to 61,000, annually. The magnitude of predation by Northern Pikeminnow</w:t>
      </w:r>
      <w:r w:rsidR="007019CA">
        <w:t xml:space="preserve"> on adult returns</w:t>
      </w:r>
      <w:r>
        <w:t xml:space="preserve"> is equivalent to 33% and 94% of recent adult escapements. Deadwater Slough predates the ESA-listing of Chinook </w:t>
      </w:r>
      <w:r w:rsidR="0012144A">
        <w:t>s</w:t>
      </w:r>
      <w:r>
        <w:t xml:space="preserve">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w:t>
      </w:r>
      <w:r w:rsidR="0012144A">
        <w:t>s</w:t>
      </w:r>
      <w:r>
        <w:t>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388A9753" w:rsidR="00B40F81" w:rsidRDefault="00CA7264" w:rsidP="004861F7">
      <w:pPr>
        <w:pStyle w:val="Bibliography"/>
        <w:spacing w:after="0"/>
        <w:ind w:left="720" w:hanging="720"/>
        <w:contextualSpacing/>
      </w:pPr>
      <w:bookmarkStart w:id="16" w:name="ref-Ackerman2018"/>
      <w:bookmarkStart w:id="17" w:name="refs"/>
      <w:r>
        <w:t xml:space="preserve">Ackerman, M. W., G. A. Axel, R. A. Carmichael, and K. See. 2018. Movement and distribution of sp/sum Chinook </w:t>
      </w:r>
      <w:r w:rsidR="0012144A">
        <w:t>s</w:t>
      </w:r>
      <w:r>
        <w:t>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1A83638D" w:rsidR="00B40F81" w:rsidRDefault="00CA7264" w:rsidP="004861F7">
      <w:pPr>
        <w:pStyle w:val="Bibliography"/>
        <w:spacing w:after="0"/>
        <w:ind w:left="720" w:hanging="720"/>
        <w:contextualSpacing/>
      </w:pPr>
      <w:bookmarkStart w:id="24" w:name="ref-Copeland2014a"/>
      <w:bookmarkEnd w:id="23"/>
      <w:r>
        <w:t xml:space="preserve">Copeland, T., M. W. Ackerman, M. P. Corsi, P. Kennedy, K. K. Wright, M. R. Campbell, and W. C. Schrader. 2014. Wild </w:t>
      </w:r>
      <w:r w:rsidR="0031349F">
        <w:t>j</w:t>
      </w:r>
      <w:r>
        <w:t xml:space="preserve">uvenile </w:t>
      </w:r>
      <w:r w:rsidR="0031349F">
        <w:t>s</w:t>
      </w:r>
      <w:r>
        <w:t xml:space="preserve">teelhead and Chinook </w:t>
      </w:r>
      <w:r w:rsidR="0012144A">
        <w:t>s</w:t>
      </w:r>
      <w:r>
        <w:t xml:space="preserve">almon </w:t>
      </w:r>
      <w:r w:rsidR="0031349F">
        <w:t>a</w:t>
      </w:r>
      <w:r>
        <w:t xml:space="preserve">bundance and </w:t>
      </w:r>
      <w:r w:rsidR="0031349F">
        <w:t>c</w:t>
      </w:r>
      <w:r>
        <w:t xml:space="preserve">omposition at Lower Granite Dam, </w:t>
      </w:r>
      <w:r w:rsidR="0031349F">
        <w:t>m</w:t>
      </w:r>
      <w:r>
        <w:t xml:space="preserve">igratory </w:t>
      </w:r>
      <w:r w:rsidR="0031349F">
        <w:t>y</w:t>
      </w:r>
      <w:r>
        <w:t>ears 2010 and 2011. Idaho Department of Fish and Game.</w:t>
      </w:r>
    </w:p>
    <w:p w14:paraId="5D136C48" w14:textId="058F364E" w:rsidR="00B40F81" w:rsidRDefault="00CA7264" w:rsidP="004861F7">
      <w:pPr>
        <w:pStyle w:val="Bibliography"/>
        <w:spacing w:after="0"/>
        <w:ind w:left="720" w:hanging="720"/>
        <w:contextualSpacing/>
      </w:pPr>
      <w:bookmarkStart w:id="25" w:name="ref-Crozier2020"/>
      <w:bookmarkEnd w:id="24"/>
      <w:r>
        <w:t xml:space="preserve">Crozier, L. G., J. E. Siegel, L. E. Wiesebron, E. M. Trujillo, B. J. Burke, B. P. Sandford, and D. L. Widener. 2020. Snake River Sockeye and Chinook </w:t>
      </w:r>
      <w:r w:rsidR="0012144A">
        <w:t>s</w:t>
      </w:r>
      <w:r>
        <w:t xml:space="preserve">almon in a changing climate: </w:t>
      </w:r>
      <w:r w:rsidR="0031349F">
        <w:t xml:space="preserve">implications </w:t>
      </w:r>
      <w:r>
        <w:t>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26" w:name="ref-Deslauriers2017"/>
      <w:bookmarkEnd w:id="25"/>
      <w:r>
        <w:t>Deslauriers, D., S. R. Chipps, J. E. Breck, J. A. Rice, and C. P. Madenjian. 2017. Fish Bioenergetics 4.0: An R-based modeling application. Fisheries 42(11):586–596.</w:t>
      </w:r>
    </w:p>
    <w:p w14:paraId="75DFB552" w14:textId="49EB14FE" w:rsidR="00B40F81" w:rsidRDefault="00CA7264" w:rsidP="004861F7">
      <w:pPr>
        <w:pStyle w:val="Bibliography"/>
        <w:spacing w:after="0"/>
        <w:ind w:left="720" w:hanging="720"/>
        <w:contextualSpacing/>
      </w:pPr>
      <w:bookmarkStart w:id="27" w:name="ref-Dodson2013"/>
      <w:bookmarkEnd w:id="26"/>
      <w:r>
        <w:t xml:space="preserve">Dodson, J. J., N. Aubin-Horth, V. Thériault, and D. J. Páez. 2013. The evolutionary ecology of alternative migratory tactics in salmonid fishes: </w:t>
      </w:r>
      <w:r w:rsidR="0031349F">
        <w:t xml:space="preserve">alternative </w:t>
      </w:r>
      <w:r>
        <w:t>migratory tactics as threshold traits. Biological Reviews 88(3):602–625.</w:t>
      </w:r>
    </w:p>
    <w:p w14:paraId="72EC161F" w14:textId="77777777" w:rsidR="00B40F81" w:rsidRDefault="00CA7264" w:rsidP="004861F7">
      <w:pPr>
        <w:pStyle w:val="Bibliography"/>
        <w:spacing w:after="0"/>
        <w:ind w:left="720" w:hanging="720"/>
        <w:contextualSpacing/>
      </w:pPr>
      <w:bookmarkStart w:id="28" w:name="ref-Emerson1973"/>
      <w:bookmarkEnd w:id="27"/>
      <w:r>
        <w:t>Emerson, J. L. 1973. A history of the Salmon National Forest. United States Forest Service. 194 pp.</w:t>
      </w:r>
    </w:p>
    <w:p w14:paraId="4DE1C259" w14:textId="77777777" w:rsidR="00B40F81" w:rsidRDefault="00CA7264" w:rsidP="004861F7">
      <w:pPr>
        <w:pStyle w:val="Bibliography"/>
        <w:spacing w:after="0"/>
        <w:ind w:left="720" w:hanging="720"/>
        <w:contextualSpacing/>
      </w:pPr>
      <w:bookmarkStart w:id="29" w:name="ref-Feeken2020"/>
      <w:bookmarkEnd w:id="28"/>
      <w:r>
        <w:t>Feeken,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0" w:name="ref-Foster1977"/>
      <w:bookmarkEnd w:id="29"/>
      <w:r>
        <w:lastRenderedPageBreak/>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31" w:name="ref-Friesen1999"/>
      <w:bookmarkEnd w:id="30"/>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32" w:name="ref-Frost2000"/>
      <w:bookmarkEnd w:id="31"/>
      <w:r>
        <w:t>Frost, C. N. 2000. A key for identifying preyfish in the Columbia River based on diagnostic bones. U.S. Geological Survey, Western Fisheries Research Center, Columbia River Research Laboratory.</w:t>
      </w:r>
    </w:p>
    <w:p w14:paraId="7AE181A3" w14:textId="1D986204" w:rsidR="00B40F81" w:rsidRDefault="00CA7264" w:rsidP="004861F7">
      <w:pPr>
        <w:pStyle w:val="Bibliography"/>
        <w:spacing w:after="0"/>
        <w:ind w:left="720" w:hanging="720"/>
        <w:contextualSpacing/>
      </w:pPr>
      <w:bookmarkStart w:id="33" w:name="ref-Gray2001"/>
      <w:bookmarkEnd w:id="32"/>
      <w:r>
        <w:t xml:space="preserve">Gray, R. H., and D. D. Dauble. 2001. Some </w:t>
      </w:r>
      <w:r w:rsidR="0031349F">
        <w:t>l</w:t>
      </w:r>
      <w:r>
        <w:t xml:space="preserve">ife </w:t>
      </w:r>
      <w:r w:rsidR="0031349F">
        <w:t>h</w:t>
      </w:r>
      <w:r>
        <w:t xml:space="preserve">istory </w:t>
      </w:r>
      <w:r w:rsidR="0031349F">
        <w:t>c</w:t>
      </w:r>
      <w:r>
        <w:t xml:space="preserve">haracteristics of </w:t>
      </w:r>
      <w:r w:rsidR="0031349F">
        <w:t xml:space="preserve">cyprinids </w:t>
      </w:r>
      <w:r>
        <w:t>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34" w:name="ref-Hansel1988"/>
      <w:bookmarkEnd w:id="33"/>
      <w:r>
        <w:t>Hansel, H. C., S. D. Duke, P. T. Lofy, and G. A. Gray. 1988. Use of diagnostic bones to identify and estimate original lengths of ingested prey fishes. Transactions of the American Fisheries Society 117(1):55–62.</w:t>
      </w:r>
    </w:p>
    <w:p w14:paraId="3B4BA6C3" w14:textId="173BE25B" w:rsidR="00B40F81" w:rsidRDefault="00CA7264" w:rsidP="004861F7">
      <w:pPr>
        <w:pStyle w:val="Bibliography"/>
        <w:spacing w:after="0"/>
        <w:ind w:left="720" w:hanging="720"/>
        <w:contextualSpacing/>
      </w:pPr>
      <w:bookmarkStart w:id="35" w:name="ref-Harnish2014"/>
      <w:bookmarkEnd w:id="34"/>
      <w:r>
        <w:t xml:space="preserve">Harnish, R. A., E. D. Green, K. A. Deters, K. D. Ham, Z. Deng, H. Li, B. Rayamajhi, K. W. Jung, and G. A. McMichael. 2014. Survival of wild Hanford Reach and Priest Rapids Hatchery fall Chinook </w:t>
      </w:r>
      <w:r w:rsidR="0012144A">
        <w:t>s</w:t>
      </w:r>
      <w:r>
        <w:t xml:space="preserve">almon juveniles in the Columbia River: </w:t>
      </w:r>
      <w:r w:rsidR="0031349F">
        <w:t xml:space="preserve">predation </w:t>
      </w:r>
      <w:r>
        <w:t>implications. Pacific Northwest National Laboratory.</w:t>
      </w:r>
    </w:p>
    <w:p w14:paraId="60494C86" w14:textId="77777777" w:rsidR="00B40F81" w:rsidRDefault="00CA7264" w:rsidP="004861F7">
      <w:pPr>
        <w:pStyle w:val="Bibliography"/>
        <w:spacing w:after="0"/>
        <w:ind w:left="720" w:hanging="720"/>
        <w:contextualSpacing/>
      </w:pPr>
      <w:bookmarkStart w:id="36" w:name="ref-Hartleb1995"/>
      <w:bookmarkEnd w:id="35"/>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37" w:name="ref-Hodgson1988"/>
      <w:bookmarkEnd w:id="36"/>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38" w:name="ref-ICTRT2007"/>
      <w:bookmarkEnd w:id="37"/>
      <w:r>
        <w:lastRenderedPageBreak/>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39" w:name="ref-Jurajda2016"/>
      <w:bookmarkEnd w:id="38"/>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0" w:name="ref-Justice2017"/>
      <w:bookmarkEnd w:id="39"/>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41" w:name="ref-Kamler2001"/>
      <w:bookmarkEnd w:id="40"/>
      <w:r>
        <w:t>Kamler, J. F., and K. L. Pope. 2001. Nonlethal methods of examining fish stomach contents. Reviews in Fisheries Science 9(1):1–11.</w:t>
      </w:r>
    </w:p>
    <w:p w14:paraId="3F28AF6E" w14:textId="48F45292" w:rsidR="00B40F81" w:rsidRDefault="00CA7264" w:rsidP="004861F7">
      <w:pPr>
        <w:pStyle w:val="Bibliography"/>
        <w:spacing w:after="0"/>
        <w:ind w:left="720" w:hanging="720"/>
        <w:contextualSpacing/>
      </w:pPr>
      <w:bookmarkStart w:id="42" w:name="ref-Kinzer2020"/>
      <w:bookmarkEnd w:id="41"/>
      <w:r>
        <w:t xml:space="preserve">Kinzer, R., R. Orme, M. Campbell, J. Hargrove, and K. See. 2020. Report to NOAA Fisheries for 5-Year ESA Status Review: Snake River Basin Steelhead and Chinook </w:t>
      </w:r>
      <w:r w:rsidR="0012144A">
        <w:t>s</w:t>
      </w:r>
      <w:r>
        <w:t xml:space="preserve">almon population abundance, life </w:t>
      </w:r>
      <w:r w:rsidR="00B34152">
        <w:t>h</w:t>
      </w:r>
      <w:r>
        <w:t>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43" w:name="ref-Knutsen1999"/>
      <w:bookmarkEnd w:id="42"/>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44" w:name="ref-Krebs1999"/>
      <w:bookmarkEnd w:id="43"/>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45" w:name="ref-Lewis2019"/>
      <w:bookmarkEnd w:id="44"/>
      <w:r>
        <w:lastRenderedPageBreak/>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46" w:name="ref-McCann2019"/>
      <w:bookmarkEnd w:id="45"/>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47" w:name="ref-McClure2021"/>
      <w:bookmarkEnd w:id="46"/>
      <w:r>
        <w:t>McClure, C., B. Barnett, E. A. Felts, M. Davison, N. Smith, B. A. Knoth, J. R. Poole, and S. F. Feeken. 2021. Idaho Anadromous Emigrant Monitoring, 2020 Annual Report. IDFG Report Number 21-11:65.</w:t>
      </w:r>
    </w:p>
    <w:p w14:paraId="6DEA6B82" w14:textId="4EB09CF1" w:rsidR="00B40F81" w:rsidRDefault="00CA7264" w:rsidP="004861F7">
      <w:pPr>
        <w:pStyle w:val="Bibliography"/>
        <w:spacing w:after="0"/>
        <w:ind w:left="720" w:hanging="720"/>
        <w:contextualSpacing/>
      </w:pPr>
      <w:bookmarkStart w:id="48" w:name="ref-McElhany2000"/>
      <w:bookmarkEnd w:id="47"/>
      <w:r>
        <w:t>McElhany, P., M. H. Ruckelshaus, M. J. Ford, T. C. Wainwright, and E. P. Bjorkstedt. 2000. Viable salmonid populations and the recovery of evolutionarily significant units. U.S. Department of Commerce, National Oceanic and Atmospheric Administration, Technical Memo</w:t>
      </w:r>
      <w:r w:rsidR="0081368D">
        <w:t>randum</w:t>
      </w:r>
      <w:r>
        <w:t>. NMFS-NWFSC-42.:156 pp.</w:t>
      </w:r>
    </w:p>
    <w:p w14:paraId="552B5B70" w14:textId="3CECAD61" w:rsidR="00B40F81" w:rsidRDefault="00CA7264" w:rsidP="004861F7">
      <w:pPr>
        <w:pStyle w:val="Bibliography"/>
        <w:spacing w:after="0"/>
        <w:ind w:left="720" w:hanging="720"/>
        <w:contextualSpacing/>
      </w:pPr>
      <w:bookmarkStart w:id="49" w:name="ref-Moss2016"/>
      <w:bookmarkEnd w:id="48"/>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xml:space="preserve">) </w:t>
      </w:r>
      <w:r w:rsidR="0012144A">
        <w:t>s</w:t>
      </w:r>
      <w:r>
        <w:t>almon across a latitudinal gradient. North Pacific Anadromous Fish Commission Bulletin 6(1):161–168.</w:t>
      </w:r>
    </w:p>
    <w:p w14:paraId="7B5FCDFF" w14:textId="417AAE03" w:rsidR="00B40F81" w:rsidRDefault="00CA7264" w:rsidP="004861F7">
      <w:pPr>
        <w:pStyle w:val="Bibliography"/>
        <w:spacing w:after="0"/>
        <w:ind w:left="720" w:hanging="720"/>
        <w:contextualSpacing/>
      </w:pPr>
      <w:bookmarkStart w:id="50" w:name="ref-Murphy2021"/>
      <w:bookmarkEnd w:id="49"/>
      <w:r>
        <w:t xml:space="preserve">Murphy, C. A., J. D. Romer, K. Stertz, I. Arismendi, R. Emig, F. Monzyk, and S. L. Johnson. 2021. Damming salmon fry: </w:t>
      </w:r>
      <w:r w:rsidR="0081368D">
        <w:t>e</w:t>
      </w:r>
      <w:r>
        <w:t>vidence for predation by non-native warmwater fishes in reservoirs. Ecosphere 12(9):e03757.</w:t>
      </w:r>
    </w:p>
    <w:p w14:paraId="256EA893" w14:textId="2BEC1D50" w:rsidR="00B40F81" w:rsidRDefault="00CA7264" w:rsidP="004861F7">
      <w:pPr>
        <w:pStyle w:val="Bibliography"/>
        <w:spacing w:after="0"/>
        <w:ind w:left="720" w:hanging="720"/>
        <w:contextualSpacing/>
      </w:pPr>
      <w:bookmarkStart w:id="51" w:name="ref-NOAA2017"/>
      <w:bookmarkEnd w:id="50"/>
      <w:r>
        <w:lastRenderedPageBreak/>
        <w:t xml:space="preserve">National Oceanic and Atmospheric Administration. 2017. ESA recovery plan for Snake River spring/summer Chinook </w:t>
      </w:r>
      <w:r w:rsidR="0012144A">
        <w:t>s</w:t>
      </w:r>
      <w:r>
        <w:t>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641D82D8" w:rsidR="00B40F81" w:rsidRDefault="00CA7264" w:rsidP="004861F7">
      <w:pPr>
        <w:pStyle w:val="Bibliography"/>
        <w:spacing w:after="0"/>
        <w:ind w:left="720" w:hanging="720"/>
        <w:contextualSpacing/>
      </w:pPr>
      <w:bookmarkStart w:id="52" w:name="ref-Nemeth1999"/>
      <w:bookmarkEnd w:id="51"/>
      <w:r>
        <w:t xml:space="preserve">Nemeth, D. J., and R. B. Kiefer. 1999. Snake River spring and summer Chinook </w:t>
      </w:r>
      <w:r w:rsidR="0012144A">
        <w:t>s</w:t>
      </w:r>
      <w:r>
        <w:t>almon choice for recovery. Fisheries 24(10):16–23.</w:t>
      </w:r>
    </w:p>
    <w:p w14:paraId="0D4EF808" w14:textId="77777777" w:rsidR="00B40F81" w:rsidRDefault="00CA7264" w:rsidP="004861F7">
      <w:pPr>
        <w:pStyle w:val="Bibliography"/>
        <w:spacing w:after="0"/>
        <w:ind w:left="720" w:hanging="720"/>
        <w:contextualSpacing/>
      </w:pPr>
      <w:bookmarkStart w:id="53" w:name="ref-Parker1995"/>
      <w:bookmarkEnd w:id="52"/>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54" w:name="ref-Petersen1994"/>
      <w:bookmarkEnd w:id="53"/>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55" w:name="ref-Petersen1999"/>
      <w:bookmarkEnd w:id="54"/>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56" w:name="ref-Poe1991"/>
      <w:bookmarkEnd w:id="55"/>
      <w:r>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57" w:name="ref-Poole2019"/>
      <w:bookmarkEnd w:id="56"/>
      <w:r>
        <w:t>Poole, J. R., E. Felts, M. Dobos, B. Barnett, M. Davison, C. J. Roth, B. A. Knoth, and E. J. Stark. 2019. Idaho Anadromous Emigrant Monitoring, 2018 Annual Report. IDFG Report Number 19-11:71.</w:t>
      </w:r>
    </w:p>
    <w:p w14:paraId="7400EDCF" w14:textId="23DB1DF1" w:rsidR="00B40F81" w:rsidRDefault="00CA7264" w:rsidP="004861F7">
      <w:pPr>
        <w:pStyle w:val="Bibliography"/>
        <w:spacing w:after="0"/>
        <w:ind w:left="720" w:hanging="720"/>
        <w:contextualSpacing/>
      </w:pPr>
      <w:bookmarkStart w:id="58" w:name="ref-Porter2019"/>
      <w:bookmarkEnd w:id="57"/>
      <w:r>
        <w:t xml:space="preserve">Porter, N. J., M. W. Ackerman, T. Mackey, G. A. Axel, and K. E. See. 2019. Movement and distribution of Chinook </w:t>
      </w:r>
      <w:r w:rsidR="00A70757">
        <w:t>s</w:t>
      </w:r>
      <w:r>
        <w:t xml:space="preserve">almon presmolts in the mainstem Salmon River, 2018/2019 </w:t>
      </w:r>
      <w:r w:rsidR="0081368D">
        <w:t>A</w:t>
      </w:r>
      <w:r>
        <w:t xml:space="preserve">nnual </w:t>
      </w:r>
      <w:r w:rsidR="0081368D">
        <w:t>R</w:t>
      </w:r>
      <w:r>
        <w:t>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59" w:name="ref-QGISDevelopmentTeam2022"/>
      <w:bookmarkEnd w:id="58"/>
      <w:r>
        <w:lastRenderedPageBreak/>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0" w:name="ref-RCoreTeam2021"/>
      <w:bookmarkEnd w:id="59"/>
      <w:r>
        <w:t>R Core Team. 2021. R: A language and environment for statistical computing. R Foundation for Statistical Computing, Vienna, Austria.</w:t>
      </w:r>
    </w:p>
    <w:p w14:paraId="4DDD5E60" w14:textId="60EDBB7A" w:rsidR="00B40F81" w:rsidRDefault="00CA7264" w:rsidP="004861F7">
      <w:pPr>
        <w:pStyle w:val="Bibliography"/>
        <w:spacing w:after="0"/>
        <w:ind w:left="720" w:hanging="720"/>
        <w:contextualSpacing/>
      </w:pPr>
      <w:bookmarkStart w:id="61" w:name="ref-Reichmuth1985"/>
      <w:bookmarkEnd w:id="60"/>
      <w:r>
        <w:t xml:space="preserve">Reichmuth, D., A. Potter, M. Knops, and M. Leaverton. 1985. Reducing </w:t>
      </w:r>
      <w:r w:rsidR="0081368D">
        <w:t>i</w:t>
      </w:r>
      <w:r>
        <w:t xml:space="preserve">ce </w:t>
      </w:r>
      <w:r w:rsidR="0081368D">
        <w:t>j</w:t>
      </w:r>
      <w:r>
        <w:t xml:space="preserve">ams </w:t>
      </w:r>
      <w:r w:rsidR="0081368D">
        <w:t>a</w:t>
      </w:r>
      <w:r>
        <w:t xml:space="preserve">long the Salmon River Deadwater Reach: </w:t>
      </w:r>
      <w:r w:rsidR="0081368D">
        <w:t>p</w:t>
      </w:r>
      <w:r>
        <w:t xml:space="preserve">roblems, </w:t>
      </w:r>
      <w:r w:rsidR="0081368D">
        <w:t>p</w:t>
      </w:r>
      <w:r>
        <w:t xml:space="preserve">roposals and </w:t>
      </w:r>
      <w:r w:rsidR="0081368D">
        <w:t>p</w:t>
      </w:r>
      <w:r>
        <w:t xml:space="preserve">rospects. </w:t>
      </w:r>
      <w:r w:rsidR="0081368D">
        <w:t>Preliminary</w:t>
      </w:r>
      <w:r>
        <w:t xml:space="preserve"> </w:t>
      </w:r>
      <w:r w:rsidR="0081368D">
        <w:t>r</w:t>
      </w:r>
      <w:r>
        <w:t xml:space="preserve">eview, </w:t>
      </w:r>
      <w:r w:rsidR="0081368D">
        <w:t>e</w:t>
      </w:r>
      <w:r>
        <w:t xml:space="preserve">valuation and </w:t>
      </w:r>
      <w:r w:rsidR="0081368D">
        <w:t>p</w:t>
      </w:r>
      <w:r>
        <w:t>roposal. Page 69. Geomax</w:t>
      </w:r>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62" w:name="ref-Roni2018"/>
      <w:bookmarkEnd w:id="61"/>
      <w:r>
        <w:t>Roni, P., P. J. Anders, T. J. Beechie, and D. J. Kaplowe. 2018. Review of tools for identifying, planning, and implementing habitat restoration for Pacific salmon and steelhead. North American Journal of Fisheries Management 38(2):355–376.</w:t>
      </w:r>
    </w:p>
    <w:p w14:paraId="327494CA" w14:textId="552ADA3B" w:rsidR="00B40F81" w:rsidRDefault="00CA7264" w:rsidP="004861F7">
      <w:pPr>
        <w:pStyle w:val="Bibliography"/>
        <w:spacing w:after="0"/>
        <w:ind w:left="720" w:hanging="720"/>
        <w:contextualSpacing/>
      </w:pPr>
      <w:bookmarkStart w:id="63" w:name="ref-Rubenson2020"/>
      <w:bookmarkEnd w:id="62"/>
      <w:r>
        <w:t xml:space="preserve">Rubenson, E. S., D. J. Lawrence, and J. D. Olden. 2020. Threats to rearing juvenile Chinook </w:t>
      </w:r>
      <w:r w:rsidR="00A70757">
        <w:t>s</w:t>
      </w:r>
      <w:r>
        <w:t>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64" w:name="ref-Shively1996"/>
      <w:bookmarkEnd w:id="63"/>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65" w:name="ref-Tabor1993"/>
      <w:bookmarkEnd w:id="64"/>
      <w:r>
        <w:t>Tabor, R. A., R. S. Shively, and T. P. Poe. 1993. Predation of juvenile salmonids by Smallmouth Bass and Northern Pikeminnow in the Columbia River near Richland, Washington. North American Journal of Fisheries Management 13(4):831–838.</w:t>
      </w:r>
    </w:p>
    <w:p w14:paraId="08AC66B3" w14:textId="2480200A" w:rsidR="00B40F81" w:rsidRDefault="00CA7264" w:rsidP="004861F7">
      <w:pPr>
        <w:pStyle w:val="Bibliography"/>
        <w:spacing w:after="0"/>
        <w:ind w:left="720" w:hanging="720"/>
        <w:contextualSpacing/>
      </w:pPr>
      <w:bookmarkStart w:id="66" w:name="ref-USACE1986"/>
      <w:bookmarkEnd w:id="65"/>
      <w:r>
        <w:t xml:space="preserve">USACE. 1986. Salmon River </w:t>
      </w:r>
      <w:r w:rsidR="0081368D">
        <w:t>f</w:t>
      </w:r>
      <w:r>
        <w:t xml:space="preserve">lood </w:t>
      </w:r>
      <w:r w:rsidR="0081368D">
        <w:t>d</w:t>
      </w:r>
      <w:r>
        <w:t xml:space="preserve">amage </w:t>
      </w:r>
      <w:r w:rsidR="0081368D">
        <w:t>r</w:t>
      </w:r>
      <w:r>
        <w:t xml:space="preserve">eduction. Lemhi County, Idaho. Detailed </w:t>
      </w:r>
      <w:r w:rsidR="0081368D">
        <w:t xml:space="preserve">project report </w:t>
      </w:r>
      <w:r>
        <w:t>and Environmental Impact Statement. Page 705. US Army Corps of Engineers.</w:t>
      </w:r>
    </w:p>
    <w:p w14:paraId="58EC8810" w14:textId="1084602F" w:rsidR="00B40F81" w:rsidRDefault="00CA7264" w:rsidP="004861F7">
      <w:pPr>
        <w:pStyle w:val="Bibliography"/>
        <w:spacing w:after="0"/>
        <w:ind w:left="720" w:hanging="720"/>
        <w:contextualSpacing/>
      </w:pPr>
      <w:bookmarkStart w:id="67" w:name="ref-Venditti2000"/>
      <w:bookmarkEnd w:id="66"/>
      <w:r>
        <w:lastRenderedPageBreak/>
        <w:t xml:space="preserve">Venditti, D. A., D. W. Rondorf, and J. M. Kraut. 2000. Migratory behavior and forebay delay of radio-tagged juvenile fall Chinook </w:t>
      </w:r>
      <w:r w:rsidR="00A70757">
        <w:t>s</w:t>
      </w:r>
      <w:r>
        <w:t>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68" w:name="ref-Ward1995"/>
      <w:bookmarkEnd w:id="67"/>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69" w:name="ref-Wasowicz1994"/>
      <w:bookmarkEnd w:id="68"/>
      <w:r>
        <w:t>Wasowicz, A., and R. A. Valdez. 1994. A nonlethal technique to recover gut contents of Roundtail Chub. North American Journal of Fisheries Management 14(3):656–658.</w:t>
      </w:r>
    </w:p>
    <w:p w14:paraId="35A7E876" w14:textId="20B6C3E2" w:rsidR="00B40F81" w:rsidRDefault="00CA7264" w:rsidP="004861F7">
      <w:pPr>
        <w:pStyle w:val="Bibliography"/>
        <w:spacing w:after="0"/>
        <w:ind w:left="720" w:hanging="720"/>
        <w:contextualSpacing/>
      </w:pPr>
      <w:bookmarkStart w:id="70" w:name="ref-White2021"/>
      <w:bookmarkEnd w:id="69"/>
      <w:r>
        <w:t xml:space="preserve">White, S. M., S. Brandy, C. Justice, K. A. Morinaga, L. Naylor, J. Ruzycki, E. R. Sedell, J. Steele, A. Towne, J. G. Webster, and I. Wilson. 2021. Progress towards a comprehensive approach for habitat restoration in the Columbia Basin: </w:t>
      </w:r>
      <w:r w:rsidR="0081368D">
        <w:t xml:space="preserve">case </w:t>
      </w:r>
      <w:r>
        <w:t>study in the Grande Ronde River. Fisheries 46(5):229–243.</w:t>
      </w:r>
    </w:p>
    <w:p w14:paraId="058DCBC4" w14:textId="77777777" w:rsidR="00B40F81" w:rsidRDefault="00CA7264" w:rsidP="004861F7">
      <w:pPr>
        <w:pStyle w:val="Bibliography"/>
        <w:spacing w:after="0"/>
        <w:ind w:left="720" w:hanging="720"/>
        <w:contextualSpacing/>
      </w:pPr>
      <w:bookmarkStart w:id="71" w:name="ref-Widener2021"/>
      <w:bookmarkEnd w:id="70"/>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281BEC6F" w:rsidR="00B40F81" w:rsidRDefault="00CA7264" w:rsidP="004861F7">
      <w:pPr>
        <w:pStyle w:val="Bibliography"/>
        <w:spacing w:after="0"/>
        <w:ind w:left="720" w:hanging="720"/>
        <w:contextualSpacing/>
      </w:pPr>
      <w:bookmarkStart w:id="72" w:name="ref-Winther2020"/>
      <w:bookmarkEnd w:id="71"/>
      <w:r>
        <w:t xml:space="preserve">Winther, E., C. M. Barr, C. Miller, and C. Wheaton. 2020. Report on the predation index, predator control fisheries, and program evaluation for the Columbia River Basin Northern Pikeminnow Sport Reward Program, 2020 </w:t>
      </w:r>
      <w:r w:rsidR="00926B46">
        <w:t>Annual R</w:t>
      </w:r>
      <w:r>
        <w:t>eport. 155 pp. Pacific States Marine Fisheries Commission, Washington Dept. of Fish and Wildlife, Oregon Dept. of Fish and Wildlife.</w:t>
      </w:r>
    </w:p>
    <w:p w14:paraId="3726BF34" w14:textId="1E11528B" w:rsidR="00B40F81" w:rsidRDefault="00CA7264" w:rsidP="004861F7">
      <w:pPr>
        <w:pStyle w:val="Bibliography"/>
        <w:spacing w:after="0"/>
        <w:ind w:left="720" w:hanging="720"/>
        <w:contextualSpacing/>
      </w:pPr>
      <w:bookmarkStart w:id="73" w:name="ref-Wydoski2003"/>
      <w:bookmarkEnd w:id="72"/>
      <w:r>
        <w:t xml:space="preserve">Wydoski, R. S., and R. R. Whitney. 2003. Inland fishes of Washington: </w:t>
      </w:r>
      <w:r w:rsidR="00926B46">
        <w:t xml:space="preserve">second </w:t>
      </w:r>
      <w:r>
        <w:t>edition, revised and expanded. University of Washington Press.</w:t>
      </w:r>
    </w:p>
    <w:p w14:paraId="648209C0" w14:textId="77777777" w:rsidR="00B40F81" w:rsidRDefault="00CA7264" w:rsidP="004861F7">
      <w:pPr>
        <w:pStyle w:val="Bibliography"/>
        <w:spacing w:after="0"/>
        <w:ind w:left="720" w:hanging="720"/>
        <w:contextualSpacing/>
      </w:pPr>
      <w:bookmarkStart w:id="74" w:name="ref-Zimmerman1999"/>
      <w:bookmarkEnd w:id="73"/>
      <w:r>
        <w:lastRenderedPageBreak/>
        <w:t>Zimmerman, M. P., and D. L. Ward. 1999. Index of predation on juvenile salmonids by Northern Pikeminnow in the lower Columbia River basin from 1994-96. Transactions of the American Fisheries Society 128(6):995–1007.</w:t>
      </w:r>
    </w:p>
    <w:p w14:paraId="6BBCFF1C" w14:textId="282D5C25" w:rsidR="00B40F81" w:rsidRDefault="00CA7264" w:rsidP="004861F7">
      <w:pPr>
        <w:pStyle w:val="Bibliography"/>
        <w:spacing w:after="0"/>
        <w:ind w:left="720" w:hanging="720"/>
        <w:contextualSpacing/>
      </w:pPr>
      <w:bookmarkStart w:id="75" w:name="ref-Zimmerman2012"/>
      <w:bookmarkEnd w:id="74"/>
      <w:r>
        <w:t xml:space="preserve">Zimmerman, M., K. Krueger, P. Roni, B. Bilby, J. Walters, and T. Quinn. 2012. Intensively Monitored Watersheds Program: </w:t>
      </w:r>
      <w:r w:rsidR="00926B46">
        <w:t xml:space="preserve">an </w:t>
      </w:r>
      <w:r>
        <w:t>updated plan to monitor fish and habitat responses to restoration actions in the lower Columbia watersheds.</w:t>
      </w:r>
      <w:r w:rsidR="00926B46">
        <w:t xml:space="preserve"> Washington Depart</w:t>
      </w:r>
      <w:r w:rsidR="0084506A">
        <w:t>ment</w:t>
      </w:r>
      <w:r w:rsidR="00926B46">
        <w:t xml:space="preserve"> of Fish and </w:t>
      </w:r>
      <w:r w:rsidR="00926B46" w:rsidRPr="00926B46">
        <w:rPr>
          <w:rFonts w:cs="Times New Roman"/>
        </w:rPr>
        <w:t>Wild</w:t>
      </w:r>
      <w:r w:rsidR="00926B46" w:rsidRPr="00CD029D">
        <w:rPr>
          <w:rFonts w:cs="Times New Roman"/>
        </w:rPr>
        <w:t xml:space="preserve">life. </w:t>
      </w:r>
      <w:r w:rsidR="00926B46" w:rsidRPr="0084506A">
        <w:rPr>
          <w:rFonts w:cs="Times New Roman"/>
          <w:color w:val="222222"/>
          <w:shd w:val="clear" w:color="auto" w:fill="FEFEFE"/>
        </w:rPr>
        <w:t>Olympia, Washington</w:t>
      </w:r>
      <w:r w:rsidR="00926B46">
        <w:rPr>
          <w:rFonts w:cs="Times New Roman"/>
          <w:color w:val="222222"/>
          <w:shd w:val="clear" w:color="auto" w:fill="FEFEFE"/>
        </w:rPr>
        <w:t>.</w:t>
      </w:r>
    </w:p>
    <w:bookmarkEnd w:id="17"/>
    <w:bookmarkEnd w:id="75"/>
    <w:p w14:paraId="4C93D8BF" w14:textId="77777777" w:rsidR="00B40F81" w:rsidRDefault="00CA7264">
      <w:r>
        <w:br w:type="page"/>
      </w:r>
    </w:p>
    <w:p w14:paraId="5EEEEFBA" w14:textId="77777777" w:rsidR="00B40F81" w:rsidRDefault="00CA7264">
      <w:pPr>
        <w:pStyle w:val="Heading1"/>
      </w:pPr>
      <w:bookmarkStart w:id="76" w:name="tables"/>
      <w:bookmarkEnd w:id="15"/>
      <w:r>
        <w:lastRenderedPageBreak/>
        <w:t>Tables</w:t>
      </w:r>
    </w:p>
    <w:p w14:paraId="0F6F9255" w14:textId="60ECEAA5" w:rsidR="00B40F81" w:rsidRPr="008B7829" w:rsidRDefault="00C7224F" w:rsidP="008B7829">
      <w:pPr>
        <w:pStyle w:val="TableCaption"/>
        <w:spacing w:line="240" w:lineRule="auto"/>
        <w:rPr>
          <w:i w:val="0"/>
          <w:iCs/>
        </w:rPr>
      </w:pPr>
      <w:r w:rsidRPr="008B7829">
        <w:rPr>
          <w:i w:val="0"/>
          <w:iCs/>
        </w:rPr>
        <w:t xml:space="preserve">TABLE 1. </w:t>
      </w:r>
      <w:r w:rsidR="00CA7264" w:rsidRPr="008B7829">
        <w:rPr>
          <w:i w:val="0"/>
          <w:iCs/>
        </w:rPr>
        <w:t xml:space="preserve">Summary of Northern Pikeminnow </w:t>
      </w:r>
      <w:r w:rsidR="00C217D8" w:rsidRPr="008B7829">
        <w:rPr>
          <w:i w:val="0"/>
          <w:iCs/>
        </w:rPr>
        <w:t xml:space="preserve">captures from </w:t>
      </w:r>
      <w:r w:rsidR="00CA7264" w:rsidRPr="008B7829">
        <w:rPr>
          <w:i w:val="0"/>
          <w:iCs/>
        </w:rPr>
        <w:t>angling survey</w:t>
      </w:r>
      <w:r w:rsidR="00C217D8" w:rsidRPr="008B7829">
        <w:rPr>
          <w:i w:val="0"/>
          <w:iCs/>
        </w:rPr>
        <w:t>s in Dead</w:t>
      </w:r>
      <w:r w:rsidR="008B7829">
        <w:rPr>
          <w:i w:val="0"/>
          <w:iCs/>
        </w:rPr>
        <w:t>water</w:t>
      </w:r>
      <w:r w:rsidR="00C217D8" w:rsidRPr="008B7829">
        <w:rPr>
          <w:i w:val="0"/>
          <w:iCs/>
        </w:rPr>
        <w:t xml:space="preserve"> Slough</w:t>
      </w:r>
      <w:r w:rsidR="00CA7264" w:rsidRPr="008B7829">
        <w:rPr>
          <w:i w:val="0"/>
          <w:iCs/>
        </w:rPr>
        <w:t xml:space="preserve">. Fall surveys included mark and recapture weeks for the single census estimate. Spring surveys included only a single capture week to estimate </w:t>
      </w:r>
      <w:r w:rsidR="00C217D8" w:rsidRPr="008B7829">
        <w:rPr>
          <w:i w:val="0"/>
          <w:iCs/>
        </w:rPr>
        <w:t>CPUE</w:t>
      </w:r>
      <w:r w:rsidR="00CA7264" w:rsidRPr="008B7829">
        <w:rPr>
          <w:i w:val="0"/>
          <w:iCs/>
        </w:rPr>
        <w:t>.</w:t>
      </w:r>
    </w:p>
    <w:tbl>
      <w:tblPr>
        <w:tblStyle w:val="PlainTable1"/>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170"/>
        <w:gridCol w:w="1373"/>
        <w:gridCol w:w="1278"/>
        <w:gridCol w:w="1372"/>
        <w:gridCol w:w="1107"/>
      </w:tblGrid>
      <w:tr w:rsidR="00332A00" w14:paraId="16D95598" w14:textId="77777777" w:rsidTr="008B7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bottom w:val="single" w:sz="4" w:space="0" w:color="auto"/>
            </w:tcBorders>
            <w:vAlign w:val="center"/>
          </w:tcPr>
          <w:p w14:paraId="40CFEC1B" w14:textId="4919CE7C" w:rsidR="00332A00" w:rsidRPr="008B7829" w:rsidRDefault="00332A00" w:rsidP="008B7829">
            <w:pPr>
              <w:spacing w:line="240" w:lineRule="auto"/>
              <w:jc w:val="center"/>
              <w:rPr>
                <w:b w:val="0"/>
                <w:bCs w:val="0"/>
              </w:rPr>
            </w:pPr>
            <w:r w:rsidRPr="008B7829">
              <w:rPr>
                <w:b w:val="0"/>
                <w:bCs w:val="0"/>
              </w:rPr>
              <w:t>Survey Week</w:t>
            </w:r>
          </w:p>
        </w:tc>
        <w:tc>
          <w:tcPr>
            <w:tcW w:w="1170" w:type="dxa"/>
            <w:tcBorders>
              <w:top w:val="single" w:sz="4" w:space="0" w:color="auto"/>
              <w:bottom w:val="single" w:sz="4" w:space="0" w:color="auto"/>
            </w:tcBorders>
            <w:vAlign w:val="center"/>
          </w:tcPr>
          <w:p w14:paraId="6CE1A0B0" w14:textId="41C86B7A"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Date</w:t>
            </w:r>
          </w:p>
        </w:tc>
        <w:tc>
          <w:tcPr>
            <w:tcW w:w="1373" w:type="dxa"/>
            <w:tcBorders>
              <w:top w:val="single" w:sz="4" w:space="0" w:color="auto"/>
              <w:bottom w:val="single" w:sz="4" w:space="0" w:color="auto"/>
            </w:tcBorders>
            <w:vAlign w:val="center"/>
          </w:tcPr>
          <w:p w14:paraId="26DE69AA"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Fish Caught</w:t>
            </w:r>
          </w:p>
        </w:tc>
        <w:tc>
          <w:tcPr>
            <w:tcW w:w="1278" w:type="dxa"/>
            <w:tcBorders>
              <w:top w:val="single" w:sz="4" w:space="0" w:color="auto"/>
              <w:bottom w:val="single" w:sz="4" w:space="0" w:color="auto"/>
            </w:tcBorders>
            <w:vAlign w:val="center"/>
          </w:tcPr>
          <w:p w14:paraId="3D885DA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Caught</w:t>
            </w:r>
          </w:p>
        </w:tc>
        <w:tc>
          <w:tcPr>
            <w:tcW w:w="1372" w:type="dxa"/>
            <w:tcBorders>
              <w:top w:val="single" w:sz="4" w:space="0" w:color="auto"/>
              <w:bottom w:val="single" w:sz="4" w:space="0" w:color="auto"/>
            </w:tcBorders>
            <w:vAlign w:val="center"/>
          </w:tcPr>
          <w:p w14:paraId="337C85D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Returned</w:t>
            </w:r>
          </w:p>
        </w:tc>
        <w:tc>
          <w:tcPr>
            <w:tcW w:w="1107" w:type="dxa"/>
            <w:tcBorders>
              <w:top w:val="single" w:sz="4" w:space="0" w:color="auto"/>
              <w:bottom w:val="single" w:sz="4" w:space="0" w:color="auto"/>
            </w:tcBorders>
            <w:vAlign w:val="center"/>
          </w:tcPr>
          <w:p w14:paraId="4B26495D"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CPUE</w:t>
            </w:r>
          </w:p>
        </w:tc>
      </w:tr>
      <w:tr w:rsidR="00332A00" w14:paraId="7A25919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tcBorders>
            <w:shd w:val="clear" w:color="auto" w:fill="FFFFFF" w:themeFill="background1"/>
          </w:tcPr>
          <w:p w14:paraId="12D0EAB7" w14:textId="77777777" w:rsidR="00332A00" w:rsidRDefault="00332A00" w:rsidP="004D52FC">
            <w:pPr>
              <w:spacing w:line="360" w:lineRule="auto"/>
              <w:jc w:val="center"/>
              <w:rPr>
                <w:b w:val="0"/>
                <w:bCs w:val="0"/>
              </w:rPr>
            </w:pPr>
          </w:p>
        </w:tc>
        <w:tc>
          <w:tcPr>
            <w:tcW w:w="6300" w:type="dxa"/>
            <w:gridSpan w:val="5"/>
            <w:tcBorders>
              <w:top w:val="single" w:sz="4" w:space="0" w:color="auto"/>
            </w:tcBorders>
            <w:shd w:val="clear" w:color="auto" w:fill="FFFFFF" w:themeFill="background1"/>
            <w:vAlign w:val="center"/>
          </w:tcPr>
          <w:p w14:paraId="1DCA6F89" w14:textId="4C94512E"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2019</w:t>
            </w:r>
          </w:p>
        </w:tc>
      </w:tr>
      <w:tr w:rsidR="00332A00" w14:paraId="367171FD"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694D7FC9" w14:textId="56C5A155" w:rsidR="00332A00" w:rsidRPr="00332A00" w:rsidRDefault="00332A00" w:rsidP="0020453A">
            <w:pPr>
              <w:spacing w:line="360" w:lineRule="auto"/>
              <w:jc w:val="center"/>
              <w:rPr>
                <w:b w:val="0"/>
                <w:bCs w:val="0"/>
              </w:rPr>
            </w:pPr>
            <w:r>
              <w:rPr>
                <w:b w:val="0"/>
                <w:bCs w:val="0"/>
              </w:rPr>
              <w:t>1</w:t>
            </w:r>
          </w:p>
        </w:tc>
        <w:tc>
          <w:tcPr>
            <w:tcW w:w="1170" w:type="dxa"/>
            <w:shd w:val="clear" w:color="auto" w:fill="FFFFFF" w:themeFill="background1"/>
            <w:vAlign w:val="center"/>
          </w:tcPr>
          <w:p w14:paraId="0E71E796" w14:textId="03A197E9"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12</w:t>
            </w:r>
          </w:p>
        </w:tc>
        <w:tc>
          <w:tcPr>
            <w:tcW w:w="1373" w:type="dxa"/>
            <w:shd w:val="clear" w:color="auto" w:fill="FFFFFF" w:themeFill="background1"/>
            <w:vAlign w:val="center"/>
          </w:tcPr>
          <w:p w14:paraId="42CE1CA4"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29</w:t>
            </w:r>
          </w:p>
        </w:tc>
        <w:tc>
          <w:tcPr>
            <w:tcW w:w="1278" w:type="dxa"/>
            <w:shd w:val="clear" w:color="auto" w:fill="FFFFFF" w:themeFill="background1"/>
            <w:vAlign w:val="center"/>
          </w:tcPr>
          <w:p w14:paraId="782D8D6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697843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28</w:t>
            </w:r>
          </w:p>
        </w:tc>
        <w:tc>
          <w:tcPr>
            <w:tcW w:w="1107" w:type="dxa"/>
            <w:vMerge w:val="restart"/>
            <w:shd w:val="clear" w:color="auto" w:fill="FFFFFF" w:themeFill="background1"/>
            <w:vAlign w:val="center"/>
          </w:tcPr>
          <w:p w14:paraId="7DB8D287"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1.83</w:t>
            </w:r>
          </w:p>
        </w:tc>
      </w:tr>
      <w:tr w:rsidR="00332A00" w14:paraId="08A06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5B0597D" w14:textId="3B62C252"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6A5B5D80" w14:textId="5D2C406C"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Nov 13</w:t>
            </w:r>
          </w:p>
        </w:tc>
        <w:tc>
          <w:tcPr>
            <w:tcW w:w="1373" w:type="dxa"/>
            <w:shd w:val="clear" w:color="auto" w:fill="FFFFFF" w:themeFill="background1"/>
            <w:vAlign w:val="center"/>
          </w:tcPr>
          <w:p w14:paraId="4E1EDAB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278" w:type="dxa"/>
            <w:shd w:val="clear" w:color="auto" w:fill="FFFFFF" w:themeFill="background1"/>
            <w:vAlign w:val="center"/>
          </w:tcPr>
          <w:p w14:paraId="10B9181D"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27DED98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107" w:type="dxa"/>
            <w:vMerge/>
            <w:shd w:val="clear" w:color="auto" w:fill="FFFFFF" w:themeFill="background1"/>
            <w:vAlign w:val="center"/>
          </w:tcPr>
          <w:p w14:paraId="2B4B73A6"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24695D4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D9A89D9"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0638A1EF" w14:textId="5965B340"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14</w:t>
            </w:r>
          </w:p>
        </w:tc>
        <w:tc>
          <w:tcPr>
            <w:tcW w:w="1373" w:type="dxa"/>
            <w:shd w:val="clear" w:color="auto" w:fill="FFFFFF" w:themeFill="background1"/>
            <w:vAlign w:val="center"/>
          </w:tcPr>
          <w:p w14:paraId="45A908DE"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278" w:type="dxa"/>
            <w:shd w:val="clear" w:color="auto" w:fill="FFFFFF" w:themeFill="background1"/>
            <w:vAlign w:val="center"/>
          </w:tcPr>
          <w:p w14:paraId="00C60B96"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w:t>
            </w:r>
          </w:p>
        </w:tc>
        <w:tc>
          <w:tcPr>
            <w:tcW w:w="1372" w:type="dxa"/>
            <w:shd w:val="clear" w:color="auto" w:fill="FFFFFF" w:themeFill="background1"/>
            <w:vAlign w:val="center"/>
          </w:tcPr>
          <w:p w14:paraId="48B7324A"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107" w:type="dxa"/>
            <w:vMerge/>
            <w:shd w:val="clear" w:color="auto" w:fill="FFFFFF" w:themeFill="background1"/>
            <w:vAlign w:val="center"/>
          </w:tcPr>
          <w:p w14:paraId="37110E96"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2B6E660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DF6A12"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20F4ED4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3EEA12"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5BA6A05C"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2262D1F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vMerge/>
            <w:shd w:val="clear" w:color="auto" w:fill="FFFFFF" w:themeFill="background1"/>
            <w:vAlign w:val="center"/>
          </w:tcPr>
          <w:p w14:paraId="441D19AA"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41DD6DF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521EDA05" w14:textId="4E0CB3EE" w:rsidR="00332A00" w:rsidRPr="008B7829" w:rsidRDefault="00332A00"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497F340E" w14:textId="1CA71D6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1373" w:type="dxa"/>
            <w:shd w:val="clear" w:color="auto" w:fill="FFFFFF" w:themeFill="background1"/>
            <w:vAlign w:val="center"/>
          </w:tcPr>
          <w:p w14:paraId="2FFCCEC2"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1107" w:type="dxa"/>
            <w:vMerge/>
            <w:shd w:val="clear" w:color="auto" w:fill="FFFFFF" w:themeFill="background1"/>
            <w:vAlign w:val="center"/>
          </w:tcPr>
          <w:p w14:paraId="27DF7021"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46A8DE0B"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B08FCED" w14:textId="07F145BA" w:rsidR="00332A00" w:rsidRDefault="00332A00" w:rsidP="004D52FC">
            <w:pPr>
              <w:spacing w:line="360" w:lineRule="auto"/>
              <w:jc w:val="center"/>
            </w:pPr>
          </w:p>
        </w:tc>
        <w:tc>
          <w:tcPr>
            <w:tcW w:w="1170" w:type="dxa"/>
            <w:shd w:val="clear" w:color="auto" w:fill="FFFFFF" w:themeFill="background1"/>
            <w:vAlign w:val="center"/>
          </w:tcPr>
          <w:p w14:paraId="45D4513B" w14:textId="049ECC1C"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1373" w:type="dxa"/>
            <w:shd w:val="clear" w:color="auto" w:fill="FFFFFF" w:themeFill="background1"/>
            <w:vAlign w:val="center"/>
          </w:tcPr>
          <w:p w14:paraId="7D3D0F8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1107" w:type="dxa"/>
            <w:vMerge/>
            <w:shd w:val="clear" w:color="auto" w:fill="FFFFFF" w:themeFill="background1"/>
            <w:vAlign w:val="center"/>
          </w:tcPr>
          <w:p w14:paraId="3A00AAE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1A07E2A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4BA45719" w14:textId="77777777" w:rsidR="00332A00" w:rsidRDefault="00332A00" w:rsidP="004D52FC">
            <w:pPr>
              <w:spacing w:line="360" w:lineRule="auto"/>
              <w:jc w:val="center"/>
            </w:pPr>
          </w:p>
        </w:tc>
        <w:tc>
          <w:tcPr>
            <w:tcW w:w="1170" w:type="dxa"/>
            <w:shd w:val="clear" w:color="auto" w:fill="FFFFFF" w:themeFill="background1"/>
            <w:vAlign w:val="center"/>
          </w:tcPr>
          <w:p w14:paraId="5AA17434" w14:textId="02DBF72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1373" w:type="dxa"/>
            <w:shd w:val="clear" w:color="auto" w:fill="FFFFFF" w:themeFill="background1"/>
            <w:vAlign w:val="center"/>
          </w:tcPr>
          <w:p w14:paraId="7EF3C86D"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1107" w:type="dxa"/>
            <w:vMerge/>
            <w:shd w:val="clear" w:color="auto" w:fill="FFFFFF" w:themeFill="background1"/>
            <w:vAlign w:val="center"/>
          </w:tcPr>
          <w:p w14:paraId="6EB7BE2E"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5DB41E2"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88387FB" w14:textId="77777777" w:rsidR="00332A00" w:rsidRDefault="00332A00" w:rsidP="004D52FC">
            <w:pPr>
              <w:spacing w:line="360" w:lineRule="auto"/>
              <w:jc w:val="center"/>
            </w:pPr>
          </w:p>
        </w:tc>
        <w:tc>
          <w:tcPr>
            <w:tcW w:w="1170" w:type="dxa"/>
            <w:shd w:val="clear" w:color="auto" w:fill="FFFFFF" w:themeFill="background1"/>
            <w:vAlign w:val="center"/>
          </w:tcPr>
          <w:p w14:paraId="052B77EE" w14:textId="7AAE3711"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A4A5D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3C74E341"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2020</w:t>
            </w:r>
          </w:p>
        </w:tc>
        <w:tc>
          <w:tcPr>
            <w:tcW w:w="1372" w:type="dxa"/>
            <w:shd w:val="clear" w:color="auto" w:fill="FFFFFF" w:themeFill="background1"/>
            <w:vAlign w:val="center"/>
          </w:tcPr>
          <w:p w14:paraId="6558F6A7"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shd w:val="clear" w:color="auto" w:fill="FFFFFF" w:themeFill="background1"/>
            <w:vAlign w:val="center"/>
          </w:tcPr>
          <w:p w14:paraId="20FB5AE8"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E004AA4"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78A1A407" w14:textId="3B95C248" w:rsidR="0020453A" w:rsidRPr="00332A00" w:rsidRDefault="0020453A" w:rsidP="0020453A">
            <w:pPr>
              <w:spacing w:line="360" w:lineRule="auto"/>
              <w:jc w:val="center"/>
              <w:rPr>
                <w:b w:val="0"/>
                <w:bCs w:val="0"/>
              </w:rPr>
            </w:pPr>
            <w:r w:rsidRPr="00332A00">
              <w:rPr>
                <w:b w:val="0"/>
                <w:bCs w:val="0"/>
              </w:rPr>
              <w:t>1</w:t>
            </w:r>
          </w:p>
        </w:tc>
        <w:tc>
          <w:tcPr>
            <w:tcW w:w="1170" w:type="dxa"/>
            <w:shd w:val="clear" w:color="auto" w:fill="FFFFFF" w:themeFill="background1"/>
            <w:vAlign w:val="center"/>
          </w:tcPr>
          <w:p w14:paraId="223595C2" w14:textId="390464F4"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20</w:t>
            </w:r>
          </w:p>
        </w:tc>
        <w:tc>
          <w:tcPr>
            <w:tcW w:w="1373" w:type="dxa"/>
            <w:shd w:val="clear" w:color="auto" w:fill="FFFFFF" w:themeFill="background1"/>
            <w:vAlign w:val="center"/>
          </w:tcPr>
          <w:p w14:paraId="7CBF035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173</w:t>
            </w:r>
          </w:p>
        </w:tc>
        <w:tc>
          <w:tcPr>
            <w:tcW w:w="1278" w:type="dxa"/>
            <w:shd w:val="clear" w:color="auto" w:fill="FFFFFF" w:themeFill="background1"/>
            <w:vAlign w:val="center"/>
          </w:tcPr>
          <w:p w14:paraId="46F05F4C"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E84CB1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170</w:t>
            </w:r>
          </w:p>
        </w:tc>
        <w:tc>
          <w:tcPr>
            <w:tcW w:w="1107" w:type="dxa"/>
            <w:vMerge w:val="restart"/>
            <w:shd w:val="clear" w:color="auto" w:fill="FFFFFF" w:themeFill="background1"/>
            <w:vAlign w:val="center"/>
          </w:tcPr>
          <w:p w14:paraId="176FFB1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20453A" w14:paraId="0ED31215"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vAlign w:val="center"/>
          </w:tcPr>
          <w:p w14:paraId="6C20E71E" w14:textId="7B95C439" w:rsidR="0020453A" w:rsidRPr="00332A00" w:rsidRDefault="0020453A" w:rsidP="0020453A">
            <w:pPr>
              <w:spacing w:line="360" w:lineRule="auto"/>
              <w:jc w:val="center"/>
              <w:rPr>
                <w:b w:val="0"/>
                <w:bCs w:val="0"/>
              </w:rPr>
            </w:pPr>
          </w:p>
        </w:tc>
        <w:tc>
          <w:tcPr>
            <w:tcW w:w="1170" w:type="dxa"/>
            <w:shd w:val="clear" w:color="auto" w:fill="FFFFFF" w:themeFill="background1"/>
            <w:vAlign w:val="center"/>
          </w:tcPr>
          <w:p w14:paraId="7579B02E" w14:textId="6C1E9401"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21</w:t>
            </w:r>
          </w:p>
        </w:tc>
        <w:tc>
          <w:tcPr>
            <w:tcW w:w="1373" w:type="dxa"/>
            <w:shd w:val="clear" w:color="auto" w:fill="FFFFFF" w:themeFill="background1"/>
            <w:vAlign w:val="center"/>
          </w:tcPr>
          <w:p w14:paraId="5868D968"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188</w:t>
            </w:r>
          </w:p>
        </w:tc>
        <w:tc>
          <w:tcPr>
            <w:tcW w:w="1278" w:type="dxa"/>
            <w:shd w:val="clear" w:color="auto" w:fill="FFFFFF" w:themeFill="background1"/>
            <w:vAlign w:val="center"/>
          </w:tcPr>
          <w:p w14:paraId="49695EFF"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w:t>
            </w:r>
          </w:p>
        </w:tc>
        <w:tc>
          <w:tcPr>
            <w:tcW w:w="1372" w:type="dxa"/>
            <w:shd w:val="clear" w:color="auto" w:fill="FFFFFF" w:themeFill="background1"/>
            <w:vAlign w:val="center"/>
          </w:tcPr>
          <w:p w14:paraId="6A6E2BE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187</w:t>
            </w:r>
          </w:p>
        </w:tc>
        <w:tc>
          <w:tcPr>
            <w:tcW w:w="1107" w:type="dxa"/>
            <w:vMerge/>
            <w:shd w:val="clear" w:color="auto" w:fill="FFFFFF" w:themeFill="background1"/>
            <w:vAlign w:val="center"/>
          </w:tcPr>
          <w:p w14:paraId="1F976A3B"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18B56B0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F649EB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5FF2224" w14:textId="454F545F"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22</w:t>
            </w:r>
          </w:p>
        </w:tc>
        <w:tc>
          <w:tcPr>
            <w:tcW w:w="1373" w:type="dxa"/>
            <w:shd w:val="clear" w:color="auto" w:fill="FFFFFF" w:themeFill="background1"/>
            <w:vAlign w:val="center"/>
          </w:tcPr>
          <w:p w14:paraId="57CDA46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104</w:t>
            </w:r>
          </w:p>
        </w:tc>
        <w:tc>
          <w:tcPr>
            <w:tcW w:w="1278" w:type="dxa"/>
            <w:shd w:val="clear" w:color="auto" w:fill="FFFFFF" w:themeFill="background1"/>
            <w:vAlign w:val="center"/>
          </w:tcPr>
          <w:p w14:paraId="07280D43"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269165A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102</w:t>
            </w:r>
          </w:p>
        </w:tc>
        <w:tc>
          <w:tcPr>
            <w:tcW w:w="1107" w:type="dxa"/>
            <w:vMerge/>
            <w:shd w:val="clear" w:color="auto" w:fill="FFFFFF" w:themeFill="background1"/>
            <w:vAlign w:val="center"/>
          </w:tcPr>
          <w:p w14:paraId="32F5BF37"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1A6D61B7"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8E02D3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4DC96EB" w14:textId="2228F8DE"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23</w:t>
            </w:r>
          </w:p>
        </w:tc>
        <w:tc>
          <w:tcPr>
            <w:tcW w:w="1373" w:type="dxa"/>
            <w:shd w:val="clear" w:color="auto" w:fill="FFFFFF" w:themeFill="background1"/>
            <w:vAlign w:val="center"/>
          </w:tcPr>
          <w:p w14:paraId="4D96A64A"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278" w:type="dxa"/>
            <w:shd w:val="clear" w:color="auto" w:fill="FFFFFF" w:themeFill="background1"/>
            <w:vAlign w:val="center"/>
          </w:tcPr>
          <w:p w14:paraId="2776348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7CCA2277"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107" w:type="dxa"/>
            <w:vMerge/>
            <w:shd w:val="clear" w:color="auto" w:fill="FFFFFF" w:themeFill="background1"/>
            <w:vAlign w:val="center"/>
          </w:tcPr>
          <w:p w14:paraId="71991FFF"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2BF0A3CE" w14:textId="77777777" w:rsidTr="008B7829">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67D838" w14:textId="77777777" w:rsidR="0020453A" w:rsidRPr="00332A00" w:rsidRDefault="0020453A" w:rsidP="004D52FC">
            <w:pPr>
              <w:spacing w:line="360" w:lineRule="auto"/>
              <w:jc w:val="center"/>
            </w:pPr>
          </w:p>
        </w:tc>
        <w:tc>
          <w:tcPr>
            <w:tcW w:w="1170" w:type="dxa"/>
            <w:shd w:val="clear" w:color="auto" w:fill="FFFFFF" w:themeFill="background1"/>
            <w:vAlign w:val="center"/>
          </w:tcPr>
          <w:p w14:paraId="35DE91EB"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shd w:val="clear" w:color="auto" w:fill="FFFFFF" w:themeFill="background1"/>
            <w:vAlign w:val="center"/>
          </w:tcPr>
          <w:p w14:paraId="3690B95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692317B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250E062"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vMerge/>
            <w:shd w:val="clear" w:color="auto" w:fill="FFFFFF" w:themeFill="background1"/>
            <w:vAlign w:val="center"/>
          </w:tcPr>
          <w:p w14:paraId="73BCC57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76A76EA9"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14415394" w14:textId="7769BB71" w:rsidR="0020453A" w:rsidRPr="008B7829" w:rsidRDefault="0020453A"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29FF1D67" w14:textId="6B32BB1E"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1373" w:type="dxa"/>
            <w:shd w:val="clear" w:color="auto" w:fill="FFFFFF" w:themeFill="background1"/>
            <w:vAlign w:val="center"/>
          </w:tcPr>
          <w:p w14:paraId="3B17B39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107" w:type="dxa"/>
            <w:vMerge/>
            <w:shd w:val="clear" w:color="auto" w:fill="FFFFFF" w:themeFill="background1"/>
            <w:vAlign w:val="center"/>
          </w:tcPr>
          <w:p w14:paraId="3961C3F5"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323C30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3587A3DD" w14:textId="7221027F" w:rsidR="0020453A" w:rsidRDefault="0020453A" w:rsidP="004D52FC">
            <w:pPr>
              <w:spacing w:line="360" w:lineRule="auto"/>
              <w:jc w:val="center"/>
            </w:pPr>
          </w:p>
        </w:tc>
        <w:tc>
          <w:tcPr>
            <w:tcW w:w="1170" w:type="dxa"/>
            <w:shd w:val="clear" w:color="auto" w:fill="FFFFFF" w:themeFill="background1"/>
            <w:vAlign w:val="center"/>
          </w:tcPr>
          <w:p w14:paraId="53BE6524" w14:textId="29301AFA"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1373" w:type="dxa"/>
            <w:shd w:val="clear" w:color="auto" w:fill="FFFFFF" w:themeFill="background1"/>
            <w:vAlign w:val="center"/>
          </w:tcPr>
          <w:p w14:paraId="4A3AF683"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c>
          <w:tcPr>
            <w:tcW w:w="1107" w:type="dxa"/>
            <w:vMerge/>
            <w:shd w:val="clear" w:color="auto" w:fill="FFFFFF" w:themeFill="background1"/>
            <w:vAlign w:val="center"/>
          </w:tcPr>
          <w:p w14:paraId="39B0150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09F0630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62E2781" w14:textId="77777777" w:rsidR="0020453A" w:rsidRDefault="0020453A" w:rsidP="004D52FC">
            <w:pPr>
              <w:spacing w:line="360" w:lineRule="auto"/>
              <w:jc w:val="center"/>
            </w:pPr>
          </w:p>
        </w:tc>
        <w:tc>
          <w:tcPr>
            <w:tcW w:w="1170" w:type="dxa"/>
            <w:shd w:val="clear" w:color="auto" w:fill="FFFFFF" w:themeFill="background1"/>
            <w:vAlign w:val="center"/>
          </w:tcPr>
          <w:p w14:paraId="06B2D1FF" w14:textId="2FA63438"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1373" w:type="dxa"/>
            <w:shd w:val="clear" w:color="auto" w:fill="FFFFFF" w:themeFill="background1"/>
            <w:vAlign w:val="center"/>
          </w:tcPr>
          <w:p w14:paraId="152ECD4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156</w:t>
            </w:r>
          </w:p>
        </w:tc>
        <w:tc>
          <w:tcPr>
            <w:tcW w:w="1107" w:type="dxa"/>
            <w:vMerge/>
            <w:shd w:val="clear" w:color="auto" w:fill="FFFFFF" w:themeFill="background1"/>
            <w:vAlign w:val="center"/>
          </w:tcPr>
          <w:p w14:paraId="51000C9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C9645B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0E27503" w14:textId="77777777" w:rsidR="0020453A" w:rsidRDefault="0020453A" w:rsidP="004D52FC">
            <w:pPr>
              <w:spacing w:line="360" w:lineRule="auto"/>
              <w:jc w:val="center"/>
            </w:pPr>
          </w:p>
        </w:tc>
        <w:tc>
          <w:tcPr>
            <w:tcW w:w="1170" w:type="dxa"/>
            <w:shd w:val="clear" w:color="auto" w:fill="FFFFFF" w:themeFill="background1"/>
            <w:vAlign w:val="center"/>
          </w:tcPr>
          <w:p w14:paraId="55A448DB" w14:textId="03AE4D91"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1373" w:type="dxa"/>
            <w:shd w:val="clear" w:color="auto" w:fill="FFFFFF" w:themeFill="background1"/>
            <w:vAlign w:val="center"/>
          </w:tcPr>
          <w:p w14:paraId="1A8BEE2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107" w:type="dxa"/>
            <w:vMerge/>
            <w:shd w:val="clear" w:color="auto" w:fill="FFFFFF" w:themeFill="background1"/>
            <w:vAlign w:val="center"/>
          </w:tcPr>
          <w:p w14:paraId="368DE4FB"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48BCEE6"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67BADB44" w14:textId="77777777" w:rsidR="00332A00" w:rsidRDefault="00332A00" w:rsidP="004D52FC">
            <w:pPr>
              <w:spacing w:line="360" w:lineRule="auto"/>
              <w:jc w:val="center"/>
            </w:pPr>
          </w:p>
        </w:tc>
        <w:tc>
          <w:tcPr>
            <w:tcW w:w="6300" w:type="dxa"/>
            <w:gridSpan w:val="5"/>
            <w:shd w:val="clear" w:color="auto" w:fill="FFFFFF" w:themeFill="background1"/>
            <w:vAlign w:val="center"/>
          </w:tcPr>
          <w:p w14:paraId="144CE221" w14:textId="2D25CF17"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Spring 2021</w:t>
            </w:r>
          </w:p>
        </w:tc>
      </w:tr>
      <w:tr w:rsidR="00604B30" w14:paraId="204407B5"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2B46D9CE" w14:textId="1F74D3D7" w:rsidR="00604B30" w:rsidRPr="008B7829" w:rsidRDefault="00604B30" w:rsidP="00604B30">
            <w:pPr>
              <w:spacing w:line="360" w:lineRule="auto"/>
              <w:jc w:val="center"/>
              <w:rPr>
                <w:b w:val="0"/>
                <w:bCs w:val="0"/>
              </w:rPr>
            </w:pPr>
            <w:r w:rsidRPr="008B7829">
              <w:rPr>
                <w:b w:val="0"/>
                <w:bCs w:val="0"/>
              </w:rPr>
              <w:t>1</w:t>
            </w:r>
          </w:p>
        </w:tc>
        <w:tc>
          <w:tcPr>
            <w:tcW w:w="1170" w:type="dxa"/>
            <w:shd w:val="clear" w:color="auto" w:fill="FFFFFF" w:themeFill="background1"/>
            <w:vAlign w:val="center"/>
          </w:tcPr>
          <w:p w14:paraId="63840431" w14:textId="067AACE1"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18</w:t>
            </w:r>
          </w:p>
        </w:tc>
        <w:tc>
          <w:tcPr>
            <w:tcW w:w="1373" w:type="dxa"/>
            <w:shd w:val="clear" w:color="auto" w:fill="FFFFFF" w:themeFill="background1"/>
            <w:vAlign w:val="center"/>
          </w:tcPr>
          <w:p w14:paraId="5AA1A74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val="restart"/>
            <w:shd w:val="clear" w:color="auto" w:fill="FFFFFF" w:themeFill="background1"/>
            <w:vAlign w:val="center"/>
          </w:tcPr>
          <w:p w14:paraId="63787C43" w14:textId="4FE13F58"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47C1C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300A7A1" w14:textId="77777777" w:rsidR="00604B30" w:rsidRDefault="00604B30" w:rsidP="004D52FC">
            <w:pPr>
              <w:spacing w:line="360" w:lineRule="auto"/>
              <w:jc w:val="center"/>
            </w:pPr>
          </w:p>
        </w:tc>
        <w:tc>
          <w:tcPr>
            <w:tcW w:w="1170" w:type="dxa"/>
            <w:shd w:val="clear" w:color="auto" w:fill="FFFFFF" w:themeFill="background1"/>
            <w:vAlign w:val="center"/>
          </w:tcPr>
          <w:p w14:paraId="34A93C3E" w14:textId="581E71CD"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19</w:t>
            </w:r>
          </w:p>
        </w:tc>
        <w:tc>
          <w:tcPr>
            <w:tcW w:w="1373" w:type="dxa"/>
            <w:shd w:val="clear" w:color="auto" w:fill="FFFFFF" w:themeFill="background1"/>
            <w:vAlign w:val="center"/>
          </w:tcPr>
          <w:p w14:paraId="5B78EFFD"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037C0468"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04B30" w14:paraId="2A5B93E1"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4279C8E" w14:textId="77777777" w:rsidR="00604B30" w:rsidRDefault="00604B30" w:rsidP="004D52FC">
            <w:pPr>
              <w:spacing w:line="360" w:lineRule="auto"/>
              <w:jc w:val="center"/>
            </w:pPr>
          </w:p>
        </w:tc>
        <w:tc>
          <w:tcPr>
            <w:tcW w:w="1170" w:type="dxa"/>
            <w:shd w:val="clear" w:color="auto" w:fill="FFFFFF" w:themeFill="background1"/>
            <w:vAlign w:val="center"/>
          </w:tcPr>
          <w:p w14:paraId="4C8687B2" w14:textId="6B2BA360"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20</w:t>
            </w:r>
          </w:p>
        </w:tc>
        <w:tc>
          <w:tcPr>
            <w:tcW w:w="1373" w:type="dxa"/>
            <w:shd w:val="clear" w:color="auto" w:fill="FFFFFF" w:themeFill="background1"/>
            <w:vAlign w:val="center"/>
          </w:tcPr>
          <w:p w14:paraId="6010A12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shd w:val="clear" w:color="auto" w:fill="FFFFFF" w:themeFill="background1"/>
            <w:vAlign w:val="center"/>
          </w:tcPr>
          <w:p w14:paraId="52CD55A6"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7A7EE631"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65ACF0F8" w14:textId="77777777" w:rsidR="00604B30" w:rsidRDefault="00604B30" w:rsidP="004D52FC">
            <w:pPr>
              <w:spacing w:line="360" w:lineRule="auto"/>
              <w:jc w:val="center"/>
            </w:pPr>
          </w:p>
        </w:tc>
        <w:tc>
          <w:tcPr>
            <w:tcW w:w="1170" w:type="dxa"/>
            <w:shd w:val="clear" w:color="auto" w:fill="FFFFFF" w:themeFill="background1"/>
            <w:vAlign w:val="center"/>
          </w:tcPr>
          <w:p w14:paraId="16C0C7A8" w14:textId="7EAD9EAB"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21</w:t>
            </w:r>
          </w:p>
        </w:tc>
        <w:tc>
          <w:tcPr>
            <w:tcW w:w="1373" w:type="dxa"/>
            <w:shd w:val="clear" w:color="auto" w:fill="FFFFFF" w:themeFill="background1"/>
            <w:vAlign w:val="center"/>
          </w:tcPr>
          <w:p w14:paraId="7CB8401C"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12</w:t>
            </w:r>
          </w:p>
        </w:tc>
        <w:tc>
          <w:tcPr>
            <w:tcW w:w="1278" w:type="dxa"/>
            <w:shd w:val="clear" w:color="auto" w:fill="FFFFFF" w:themeFill="background1"/>
            <w:vAlign w:val="center"/>
          </w:tcPr>
          <w:p w14:paraId="43806855"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302F6FF4"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26E6ACC6"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616A09A" w14:textId="77777777" w:rsidTr="008B7829">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auto"/>
            </w:tcBorders>
            <w:shd w:val="clear" w:color="auto" w:fill="FFFFFF" w:themeFill="background1"/>
          </w:tcPr>
          <w:p w14:paraId="36A230C3" w14:textId="77777777" w:rsidR="0020453A" w:rsidRDefault="0020453A" w:rsidP="004D52FC">
            <w:pPr>
              <w:spacing w:line="360" w:lineRule="auto"/>
              <w:jc w:val="center"/>
            </w:pPr>
          </w:p>
        </w:tc>
        <w:tc>
          <w:tcPr>
            <w:tcW w:w="1170" w:type="dxa"/>
            <w:tcBorders>
              <w:bottom w:val="single" w:sz="4" w:space="0" w:color="auto"/>
            </w:tcBorders>
            <w:shd w:val="clear" w:color="auto" w:fill="FFFFFF" w:themeFill="background1"/>
            <w:vAlign w:val="center"/>
          </w:tcPr>
          <w:p w14:paraId="073588A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tcBorders>
              <w:bottom w:val="single" w:sz="4" w:space="0" w:color="auto"/>
            </w:tcBorders>
            <w:shd w:val="clear" w:color="auto" w:fill="FFFFFF" w:themeFill="background1"/>
            <w:vAlign w:val="center"/>
          </w:tcPr>
          <w:p w14:paraId="2BC9148A"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tcBorders>
              <w:bottom w:val="single" w:sz="4" w:space="0" w:color="auto"/>
            </w:tcBorders>
            <w:shd w:val="clear" w:color="auto" w:fill="FFFFFF" w:themeFill="background1"/>
            <w:vAlign w:val="center"/>
          </w:tcPr>
          <w:p w14:paraId="5C25B4BE"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tcBorders>
              <w:bottom w:val="single" w:sz="4" w:space="0" w:color="auto"/>
            </w:tcBorders>
            <w:shd w:val="clear" w:color="auto" w:fill="FFFFFF" w:themeFill="background1"/>
            <w:vAlign w:val="center"/>
          </w:tcPr>
          <w:p w14:paraId="2D93C93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tcBorders>
              <w:bottom w:val="single" w:sz="4" w:space="0" w:color="auto"/>
            </w:tcBorders>
            <w:shd w:val="clear" w:color="auto" w:fill="FFFFFF" w:themeFill="background1"/>
            <w:vAlign w:val="center"/>
          </w:tcPr>
          <w:p w14:paraId="199B4E46" w14:textId="611631CE"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0.81</w:t>
            </w:r>
          </w:p>
        </w:tc>
      </w:tr>
    </w:tbl>
    <w:p w14:paraId="0E615D28" w14:textId="77777777" w:rsidR="00942361" w:rsidRDefault="00942361">
      <w:pPr>
        <w:spacing w:line="240" w:lineRule="auto"/>
        <w:rPr>
          <w:i/>
        </w:rPr>
      </w:pPr>
      <w:r>
        <w:br w:type="page"/>
      </w:r>
    </w:p>
    <w:p w14:paraId="0A4CEB86" w14:textId="6D27FC17" w:rsidR="00B40F81" w:rsidRPr="008B7829" w:rsidRDefault="00C7224F">
      <w:pPr>
        <w:pStyle w:val="TableCaption"/>
        <w:rPr>
          <w:i w:val="0"/>
          <w:iCs/>
        </w:rPr>
      </w:pPr>
      <w:r w:rsidRPr="008B7829">
        <w:rPr>
          <w:i w:val="0"/>
          <w:iCs/>
        </w:rPr>
        <w:lastRenderedPageBreak/>
        <w:t>TABLE</w:t>
      </w:r>
      <w:r w:rsidR="00CA7264" w:rsidRPr="008B7829">
        <w:rPr>
          <w:i w:val="0"/>
          <w:iCs/>
        </w:rPr>
        <w:t xml:space="preserve"> 2</w:t>
      </w:r>
      <w:r w:rsidRPr="008B7829">
        <w:rPr>
          <w:i w:val="0"/>
          <w:iCs/>
        </w:rPr>
        <w:t>.</w:t>
      </w:r>
      <w:r w:rsidR="00CA7264" w:rsidRPr="008B7829">
        <w:rPr>
          <w:i w:val="0"/>
          <w:iCs/>
        </w:rPr>
        <w:t xml:space="preserve"> </w:t>
      </w:r>
      <w:r w:rsidR="002151CE">
        <w:rPr>
          <w:i w:val="0"/>
          <w:iCs/>
        </w:rPr>
        <w:t>E</w:t>
      </w:r>
      <w:r w:rsidR="00CA7264" w:rsidRPr="008B7829">
        <w:rPr>
          <w:i w:val="0"/>
          <w:iCs/>
        </w:rPr>
        <w:t>stimate</w:t>
      </w:r>
      <w:r w:rsidR="002151CE">
        <w:rPr>
          <w:i w:val="0"/>
          <w:iCs/>
        </w:rPr>
        <w:t>d</w:t>
      </w:r>
      <w:r w:rsidR="00CA7264" w:rsidRPr="008B7829">
        <w:rPr>
          <w:i w:val="0"/>
          <w:iCs/>
        </w:rPr>
        <w:t xml:space="preserve"> fish consumed </w:t>
      </w:r>
      <w:r w:rsidR="00972D8E" w:rsidRPr="00DF5171">
        <w:rPr>
          <w:i w:val="0"/>
          <w:iCs/>
        </w:rPr>
        <w:t>by an individual Northern Pikeminnow to maintain its body weight</w:t>
      </w:r>
      <w:r w:rsidR="00972D8E" w:rsidRPr="00972D8E">
        <w:rPr>
          <w:i w:val="0"/>
          <w:iCs/>
        </w:rPr>
        <w:t xml:space="preserve"> </w:t>
      </w:r>
      <w:r w:rsidR="00CA7264" w:rsidRPr="008B7829">
        <w:rPr>
          <w:i w:val="0"/>
          <w:iCs/>
        </w:rPr>
        <w:t xml:space="preserve">during the fall DSR and spring NRR Chinook </w:t>
      </w:r>
      <w:r w:rsidR="00A70757">
        <w:rPr>
          <w:i w:val="0"/>
          <w:iCs/>
        </w:rPr>
        <w:t>s</w:t>
      </w:r>
      <w:r w:rsidR="00CA7264" w:rsidRPr="008B7829">
        <w:rPr>
          <w:i w:val="0"/>
          <w:iCs/>
        </w:rPr>
        <w:t>almon emigrations</w:t>
      </w:r>
      <w:r w:rsidR="00312B16">
        <w:rPr>
          <w:i w:val="0"/>
          <w:iCs/>
        </w:rPr>
        <w:t>. B</w:t>
      </w:r>
      <w:r w:rsidR="00972D8E">
        <w:rPr>
          <w:i w:val="0"/>
          <w:iCs/>
        </w:rPr>
        <w:t xml:space="preserve">ioenergetic model </w:t>
      </w:r>
      <w:r w:rsidR="00DD7F75">
        <w:rPr>
          <w:i w:val="0"/>
          <w:iCs/>
        </w:rPr>
        <w:t xml:space="preserve">results for each season include seven model runs that </w:t>
      </w:r>
      <w:r w:rsidR="00CA7264" w:rsidRPr="008B7829">
        <w:rPr>
          <w:i w:val="0"/>
          <w:iCs/>
        </w:rPr>
        <w:t>assum</w:t>
      </w:r>
      <w:r w:rsidR="00DD7F75">
        <w:rPr>
          <w:i w:val="0"/>
          <w:iCs/>
        </w:rPr>
        <w:t xml:space="preserve">e different </w:t>
      </w:r>
      <w:r w:rsidR="00CA7264" w:rsidRPr="008B7829">
        <w:rPr>
          <w:i w:val="0"/>
          <w:iCs/>
        </w:rPr>
        <w:t>p</w:t>
      </w:r>
      <w:r w:rsidR="00DD7F75">
        <w:rPr>
          <w:i w:val="0"/>
          <w:iCs/>
        </w:rPr>
        <w:t>ercentages</w:t>
      </w:r>
      <w:r w:rsidR="00CA7264" w:rsidRPr="008B7829">
        <w:rPr>
          <w:i w:val="0"/>
          <w:iCs/>
        </w:rPr>
        <w:t xml:space="preserve"> of fish in the diet. Northern Pikeminnow start and end weights were 598.7</w:t>
      </w:r>
      <w:r w:rsidR="00F74E3B">
        <w:rPr>
          <w:i w:val="0"/>
          <w:iCs/>
        </w:rPr>
        <w:t xml:space="preserve"> g for the fall season</w:t>
      </w:r>
      <w:r w:rsidR="00CA7264" w:rsidRPr="008B7829">
        <w:rPr>
          <w:i w:val="0"/>
          <w:iCs/>
        </w:rPr>
        <w:t xml:space="preserve"> and 430.7 g for</w:t>
      </w:r>
      <w:r w:rsidR="00F74E3B">
        <w:rPr>
          <w:i w:val="0"/>
          <w:iCs/>
        </w:rPr>
        <w:t xml:space="preserve"> the spring season.</w:t>
      </w:r>
    </w:p>
    <w:tbl>
      <w:tblPr>
        <w:tblStyle w:val="Table"/>
        <w:tblW w:w="0" w:type="auto"/>
        <w:tblLook w:val="0020" w:firstRow="1" w:lastRow="0" w:firstColumn="0" w:lastColumn="0" w:noHBand="0" w:noVBand="0"/>
      </w:tblPr>
      <w:tblGrid>
        <w:gridCol w:w="1790"/>
        <w:gridCol w:w="1472"/>
        <w:gridCol w:w="1350"/>
      </w:tblGrid>
      <w:tr w:rsidR="00A85167" w14:paraId="0647B799" w14:textId="77777777" w:rsidTr="008B7829">
        <w:trPr>
          <w:tblHeader/>
        </w:trPr>
        <w:tc>
          <w:tcPr>
            <w:tcW w:w="0" w:type="auto"/>
            <w:tcBorders>
              <w:top w:val="single" w:sz="4" w:space="0" w:color="auto"/>
              <w:bottom w:val="single" w:sz="4" w:space="0" w:color="auto"/>
            </w:tcBorders>
            <w:vAlign w:val="center"/>
          </w:tcPr>
          <w:p w14:paraId="081C0061" w14:textId="77777777" w:rsidR="00A85167" w:rsidRDefault="00A85167"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
          <w:p w14:paraId="354747A8" w14:textId="64C7B633" w:rsidR="00A85167" w:rsidRDefault="00A85167" w:rsidP="004D52FC">
            <w:pPr>
              <w:pStyle w:val="Compact"/>
              <w:spacing w:before="0" w:after="0" w:line="360" w:lineRule="auto"/>
              <w:jc w:val="center"/>
            </w:pPr>
            <w:r>
              <w:t>Fish in Diet (%)</w:t>
            </w:r>
          </w:p>
        </w:tc>
        <w:tc>
          <w:tcPr>
            <w:tcW w:w="1350" w:type="dxa"/>
            <w:tcBorders>
              <w:top w:val="single" w:sz="4" w:space="0" w:color="auto"/>
              <w:bottom w:val="single" w:sz="4" w:space="0" w:color="auto"/>
            </w:tcBorders>
            <w:vAlign w:val="center"/>
          </w:tcPr>
          <w:p w14:paraId="0A94B746" w14:textId="1E8C5CDD" w:rsidR="00A85167" w:rsidRDefault="00A85167" w:rsidP="004D52FC">
            <w:pPr>
              <w:pStyle w:val="Compact"/>
              <w:spacing w:before="0" w:after="0" w:line="360" w:lineRule="auto"/>
              <w:jc w:val="center"/>
            </w:pPr>
            <w:r>
              <w:t>g Fish Consumed (g)</w:t>
            </w:r>
          </w:p>
        </w:tc>
      </w:tr>
      <w:tr w:rsidR="00A85167" w14:paraId="36A010BD" w14:textId="77777777" w:rsidTr="008B7829">
        <w:tc>
          <w:tcPr>
            <w:tcW w:w="0" w:type="auto"/>
            <w:tcBorders>
              <w:top w:val="single" w:sz="4" w:space="0" w:color="auto"/>
            </w:tcBorders>
            <w:vAlign w:val="center"/>
          </w:tcPr>
          <w:p w14:paraId="7AD83D46" w14:textId="77777777" w:rsidR="00A85167" w:rsidRDefault="00A85167" w:rsidP="004D52FC">
            <w:pPr>
              <w:pStyle w:val="Compact"/>
              <w:spacing w:before="0" w:after="0" w:line="360" w:lineRule="auto"/>
              <w:jc w:val="center"/>
            </w:pPr>
          </w:p>
        </w:tc>
        <w:tc>
          <w:tcPr>
            <w:tcW w:w="1472" w:type="dxa"/>
            <w:tcBorders>
              <w:top w:val="single" w:sz="4" w:space="0" w:color="auto"/>
            </w:tcBorders>
            <w:vAlign w:val="center"/>
          </w:tcPr>
          <w:p w14:paraId="54B3ACDA" w14:textId="502F1B5F" w:rsidR="00A85167" w:rsidRPr="008B7829" w:rsidRDefault="00A85167" w:rsidP="004D52FC">
            <w:pPr>
              <w:pStyle w:val="Compact"/>
              <w:spacing w:before="0" w:after="0" w:line="360" w:lineRule="auto"/>
              <w:jc w:val="center"/>
              <w:rPr>
                <w:b/>
                <w:bCs/>
              </w:rPr>
            </w:pPr>
            <w:r w:rsidRPr="008B7829">
              <w:rPr>
                <w:b/>
                <w:bCs/>
              </w:rPr>
              <w:t>Fall</w:t>
            </w:r>
          </w:p>
        </w:tc>
        <w:tc>
          <w:tcPr>
            <w:tcW w:w="1350" w:type="dxa"/>
            <w:tcBorders>
              <w:top w:val="single" w:sz="4" w:space="0" w:color="auto"/>
            </w:tcBorders>
            <w:vAlign w:val="center"/>
          </w:tcPr>
          <w:p w14:paraId="0BFAFBF1" w14:textId="77777777" w:rsidR="00A85167" w:rsidRPr="008B7829" w:rsidRDefault="00A85167" w:rsidP="004D52FC">
            <w:pPr>
              <w:pStyle w:val="Compact"/>
              <w:spacing w:before="0" w:after="0" w:line="360" w:lineRule="auto"/>
              <w:jc w:val="center"/>
              <w:rPr>
                <w:b/>
                <w:bCs/>
              </w:rPr>
            </w:pPr>
          </w:p>
        </w:tc>
      </w:tr>
      <w:tr w:rsidR="00A85167" w14:paraId="2DF54031" w14:textId="77777777" w:rsidTr="008B7829">
        <w:tc>
          <w:tcPr>
            <w:tcW w:w="0" w:type="auto"/>
            <w:vMerge w:val="restart"/>
            <w:vAlign w:val="center"/>
          </w:tcPr>
          <w:p w14:paraId="2B0554FA" w14:textId="26DC4012" w:rsidR="00A85167" w:rsidRDefault="00A85167" w:rsidP="004D52FC">
            <w:pPr>
              <w:pStyle w:val="Compact"/>
              <w:spacing w:before="0" w:after="0" w:line="360" w:lineRule="auto"/>
              <w:jc w:val="center"/>
            </w:pPr>
            <w:r>
              <w:t>Sep 15 - Nov 30</w:t>
            </w:r>
          </w:p>
        </w:tc>
        <w:tc>
          <w:tcPr>
            <w:tcW w:w="1472" w:type="dxa"/>
            <w:vAlign w:val="center"/>
          </w:tcPr>
          <w:p w14:paraId="0699B6C4" w14:textId="77777777" w:rsidR="00A85167" w:rsidRDefault="00A85167" w:rsidP="004D52FC">
            <w:pPr>
              <w:pStyle w:val="Compact"/>
              <w:spacing w:before="0" w:after="0" w:line="360" w:lineRule="auto"/>
              <w:jc w:val="center"/>
            </w:pPr>
            <w:r>
              <w:t>30</w:t>
            </w:r>
          </w:p>
        </w:tc>
        <w:tc>
          <w:tcPr>
            <w:tcW w:w="1350" w:type="dxa"/>
            <w:vAlign w:val="center"/>
          </w:tcPr>
          <w:p w14:paraId="52053CAB" w14:textId="77777777" w:rsidR="00A85167" w:rsidRDefault="00A85167" w:rsidP="004D52FC">
            <w:pPr>
              <w:pStyle w:val="Compact"/>
              <w:spacing w:before="0" w:after="0" w:line="360" w:lineRule="auto"/>
              <w:jc w:val="center"/>
            </w:pPr>
            <w:r>
              <w:t>35.74</w:t>
            </w:r>
          </w:p>
        </w:tc>
      </w:tr>
      <w:tr w:rsidR="00A85167" w14:paraId="454041F3" w14:textId="77777777" w:rsidTr="000A36E2">
        <w:tc>
          <w:tcPr>
            <w:tcW w:w="0" w:type="auto"/>
            <w:vMerge/>
            <w:vAlign w:val="center"/>
          </w:tcPr>
          <w:p w14:paraId="556B3F71" w14:textId="1D514E43" w:rsidR="00A85167" w:rsidRDefault="00A85167" w:rsidP="004D52FC">
            <w:pPr>
              <w:pStyle w:val="Compact"/>
              <w:spacing w:before="0" w:after="0" w:line="360" w:lineRule="auto"/>
              <w:jc w:val="center"/>
            </w:pPr>
          </w:p>
        </w:tc>
        <w:tc>
          <w:tcPr>
            <w:tcW w:w="1472" w:type="dxa"/>
            <w:vAlign w:val="center"/>
          </w:tcPr>
          <w:p w14:paraId="0E6DA9CC" w14:textId="77777777" w:rsidR="00A85167" w:rsidRDefault="00A85167" w:rsidP="004D52FC">
            <w:pPr>
              <w:pStyle w:val="Compact"/>
              <w:spacing w:before="0" w:after="0" w:line="360" w:lineRule="auto"/>
              <w:jc w:val="center"/>
            </w:pPr>
            <w:r>
              <w:t>40</w:t>
            </w:r>
          </w:p>
        </w:tc>
        <w:tc>
          <w:tcPr>
            <w:tcW w:w="1350" w:type="dxa"/>
            <w:vAlign w:val="center"/>
          </w:tcPr>
          <w:p w14:paraId="20179F20" w14:textId="77777777" w:rsidR="00A85167" w:rsidRDefault="00A85167" w:rsidP="004D52FC">
            <w:pPr>
              <w:pStyle w:val="Compact"/>
              <w:spacing w:before="0" w:after="0" w:line="360" w:lineRule="auto"/>
              <w:jc w:val="center"/>
            </w:pPr>
            <w:r>
              <w:t>39.37</w:t>
            </w:r>
          </w:p>
        </w:tc>
      </w:tr>
      <w:tr w:rsidR="00A85167" w14:paraId="2143B944" w14:textId="77777777" w:rsidTr="000A36E2">
        <w:tc>
          <w:tcPr>
            <w:tcW w:w="0" w:type="auto"/>
            <w:vMerge/>
            <w:vAlign w:val="center"/>
          </w:tcPr>
          <w:p w14:paraId="1CEED182" w14:textId="16EE9B04" w:rsidR="00A85167" w:rsidRDefault="00A85167" w:rsidP="004D52FC">
            <w:pPr>
              <w:pStyle w:val="Compact"/>
              <w:spacing w:before="0" w:after="0" w:line="360" w:lineRule="auto"/>
              <w:jc w:val="center"/>
            </w:pPr>
          </w:p>
        </w:tc>
        <w:tc>
          <w:tcPr>
            <w:tcW w:w="1472" w:type="dxa"/>
            <w:vAlign w:val="center"/>
          </w:tcPr>
          <w:p w14:paraId="10E835B5" w14:textId="77777777" w:rsidR="00A85167" w:rsidRDefault="00A85167" w:rsidP="004D52FC">
            <w:pPr>
              <w:pStyle w:val="Compact"/>
              <w:spacing w:before="0" w:after="0" w:line="360" w:lineRule="auto"/>
              <w:jc w:val="center"/>
            </w:pPr>
            <w:r>
              <w:t>50</w:t>
            </w:r>
          </w:p>
        </w:tc>
        <w:tc>
          <w:tcPr>
            <w:tcW w:w="1350" w:type="dxa"/>
            <w:vAlign w:val="center"/>
          </w:tcPr>
          <w:p w14:paraId="37610D30" w14:textId="77777777" w:rsidR="00A85167" w:rsidRDefault="00A85167" w:rsidP="004D52FC">
            <w:pPr>
              <w:pStyle w:val="Compact"/>
              <w:spacing w:before="0" w:after="0" w:line="360" w:lineRule="auto"/>
              <w:jc w:val="center"/>
            </w:pPr>
            <w:r>
              <w:t>41.75</w:t>
            </w:r>
          </w:p>
        </w:tc>
      </w:tr>
      <w:tr w:rsidR="00A85167" w14:paraId="49C9435C" w14:textId="77777777" w:rsidTr="000A36E2">
        <w:tc>
          <w:tcPr>
            <w:tcW w:w="0" w:type="auto"/>
            <w:vMerge/>
            <w:vAlign w:val="center"/>
          </w:tcPr>
          <w:p w14:paraId="7D7C45B0" w14:textId="4266CC5B" w:rsidR="00A85167" w:rsidRDefault="00A85167" w:rsidP="004D52FC">
            <w:pPr>
              <w:pStyle w:val="Compact"/>
              <w:spacing w:before="0" w:after="0" w:line="360" w:lineRule="auto"/>
              <w:jc w:val="center"/>
            </w:pPr>
          </w:p>
        </w:tc>
        <w:tc>
          <w:tcPr>
            <w:tcW w:w="1472" w:type="dxa"/>
            <w:vAlign w:val="center"/>
          </w:tcPr>
          <w:p w14:paraId="238A7B2F" w14:textId="77777777" w:rsidR="00A85167" w:rsidRDefault="00A85167" w:rsidP="004D52FC">
            <w:pPr>
              <w:pStyle w:val="Compact"/>
              <w:spacing w:before="0" w:after="0" w:line="360" w:lineRule="auto"/>
              <w:jc w:val="center"/>
            </w:pPr>
            <w:r>
              <w:t>60</w:t>
            </w:r>
          </w:p>
        </w:tc>
        <w:tc>
          <w:tcPr>
            <w:tcW w:w="1350" w:type="dxa"/>
            <w:vAlign w:val="center"/>
          </w:tcPr>
          <w:p w14:paraId="12A47280" w14:textId="77777777" w:rsidR="00A85167" w:rsidRDefault="00A85167" w:rsidP="004D52FC">
            <w:pPr>
              <w:pStyle w:val="Compact"/>
              <w:spacing w:before="0" w:after="0" w:line="360" w:lineRule="auto"/>
              <w:jc w:val="center"/>
            </w:pPr>
            <w:r>
              <w:t>43.55</w:t>
            </w:r>
          </w:p>
        </w:tc>
      </w:tr>
      <w:tr w:rsidR="00A85167" w14:paraId="187ED536" w14:textId="77777777" w:rsidTr="000A36E2">
        <w:tc>
          <w:tcPr>
            <w:tcW w:w="0" w:type="auto"/>
            <w:vMerge/>
            <w:vAlign w:val="center"/>
          </w:tcPr>
          <w:p w14:paraId="69DD34BC" w14:textId="50CE0382" w:rsidR="00A85167" w:rsidRDefault="00A85167" w:rsidP="004D52FC">
            <w:pPr>
              <w:pStyle w:val="Compact"/>
              <w:spacing w:before="0" w:after="0" w:line="360" w:lineRule="auto"/>
              <w:jc w:val="center"/>
            </w:pPr>
          </w:p>
        </w:tc>
        <w:tc>
          <w:tcPr>
            <w:tcW w:w="1472" w:type="dxa"/>
            <w:vAlign w:val="center"/>
          </w:tcPr>
          <w:p w14:paraId="663D002A" w14:textId="77777777" w:rsidR="00A85167" w:rsidRDefault="00A85167" w:rsidP="004D52FC">
            <w:pPr>
              <w:pStyle w:val="Compact"/>
              <w:spacing w:before="0" w:after="0" w:line="360" w:lineRule="auto"/>
              <w:jc w:val="center"/>
            </w:pPr>
            <w:r>
              <w:t>70</w:t>
            </w:r>
          </w:p>
        </w:tc>
        <w:tc>
          <w:tcPr>
            <w:tcW w:w="1350" w:type="dxa"/>
            <w:vAlign w:val="center"/>
          </w:tcPr>
          <w:p w14:paraId="4D3C2C5D" w14:textId="77777777" w:rsidR="00A85167" w:rsidRDefault="00A85167" w:rsidP="004D52FC">
            <w:pPr>
              <w:pStyle w:val="Compact"/>
              <w:spacing w:before="0" w:after="0" w:line="360" w:lineRule="auto"/>
              <w:jc w:val="center"/>
            </w:pPr>
            <w:r>
              <w:t>44.88</w:t>
            </w:r>
          </w:p>
        </w:tc>
      </w:tr>
      <w:tr w:rsidR="00A85167" w14:paraId="69B0C6BE" w14:textId="77777777" w:rsidTr="000A36E2">
        <w:tc>
          <w:tcPr>
            <w:tcW w:w="0" w:type="auto"/>
            <w:vMerge/>
            <w:vAlign w:val="center"/>
          </w:tcPr>
          <w:p w14:paraId="54DAE0C1" w14:textId="5A367F4D" w:rsidR="00A85167" w:rsidRDefault="00A85167" w:rsidP="004D52FC">
            <w:pPr>
              <w:pStyle w:val="Compact"/>
              <w:spacing w:before="0" w:after="0" w:line="360" w:lineRule="auto"/>
              <w:jc w:val="center"/>
            </w:pPr>
          </w:p>
        </w:tc>
        <w:tc>
          <w:tcPr>
            <w:tcW w:w="1472" w:type="dxa"/>
            <w:vAlign w:val="center"/>
          </w:tcPr>
          <w:p w14:paraId="6BED41E6" w14:textId="77777777" w:rsidR="00A85167" w:rsidRDefault="00A85167" w:rsidP="004D52FC">
            <w:pPr>
              <w:pStyle w:val="Compact"/>
              <w:spacing w:before="0" w:after="0" w:line="360" w:lineRule="auto"/>
              <w:jc w:val="center"/>
            </w:pPr>
            <w:r>
              <w:t>80</w:t>
            </w:r>
          </w:p>
        </w:tc>
        <w:tc>
          <w:tcPr>
            <w:tcW w:w="1350" w:type="dxa"/>
            <w:vAlign w:val="center"/>
          </w:tcPr>
          <w:p w14:paraId="08060314" w14:textId="77777777" w:rsidR="00A85167" w:rsidRDefault="00A85167" w:rsidP="004D52FC">
            <w:pPr>
              <w:pStyle w:val="Compact"/>
              <w:spacing w:before="0" w:after="0" w:line="360" w:lineRule="auto"/>
              <w:jc w:val="center"/>
            </w:pPr>
            <w:r>
              <w:t>45.98</w:t>
            </w:r>
          </w:p>
        </w:tc>
      </w:tr>
      <w:tr w:rsidR="00A85167" w14:paraId="1757CDA6" w14:textId="77777777" w:rsidTr="000A36E2">
        <w:tc>
          <w:tcPr>
            <w:tcW w:w="0" w:type="auto"/>
            <w:vMerge/>
            <w:vAlign w:val="center"/>
          </w:tcPr>
          <w:p w14:paraId="5655AD6D" w14:textId="18716B85" w:rsidR="00A85167" w:rsidRDefault="00A85167" w:rsidP="004D52FC">
            <w:pPr>
              <w:pStyle w:val="Compact"/>
              <w:spacing w:before="0" w:after="0" w:line="360" w:lineRule="auto"/>
              <w:jc w:val="center"/>
            </w:pPr>
          </w:p>
        </w:tc>
        <w:tc>
          <w:tcPr>
            <w:tcW w:w="1472" w:type="dxa"/>
            <w:vAlign w:val="center"/>
          </w:tcPr>
          <w:p w14:paraId="2FEB1434" w14:textId="77777777" w:rsidR="00A85167" w:rsidRDefault="00A85167" w:rsidP="004D52FC">
            <w:pPr>
              <w:pStyle w:val="Compact"/>
              <w:spacing w:before="0" w:after="0" w:line="360" w:lineRule="auto"/>
              <w:jc w:val="center"/>
            </w:pPr>
            <w:r>
              <w:t>90</w:t>
            </w:r>
          </w:p>
        </w:tc>
        <w:tc>
          <w:tcPr>
            <w:tcW w:w="1350" w:type="dxa"/>
            <w:vAlign w:val="center"/>
          </w:tcPr>
          <w:p w14:paraId="6872CE0E" w14:textId="77777777" w:rsidR="00A85167" w:rsidRDefault="00A85167" w:rsidP="004D52FC">
            <w:pPr>
              <w:pStyle w:val="Compact"/>
              <w:spacing w:before="0" w:after="0" w:line="360" w:lineRule="auto"/>
              <w:jc w:val="center"/>
            </w:pPr>
            <w:r>
              <w:t>46.91</w:t>
            </w:r>
          </w:p>
        </w:tc>
      </w:tr>
      <w:tr w:rsidR="00A85167" w14:paraId="54E44DF4" w14:textId="77777777" w:rsidTr="000A36E2">
        <w:tc>
          <w:tcPr>
            <w:tcW w:w="0" w:type="auto"/>
            <w:vAlign w:val="center"/>
          </w:tcPr>
          <w:p w14:paraId="67E804FD" w14:textId="77777777" w:rsidR="00A85167" w:rsidRDefault="00A85167" w:rsidP="004D52FC">
            <w:pPr>
              <w:pStyle w:val="Compact"/>
              <w:spacing w:before="0" w:after="0" w:line="360" w:lineRule="auto"/>
              <w:jc w:val="center"/>
            </w:pPr>
          </w:p>
        </w:tc>
        <w:tc>
          <w:tcPr>
            <w:tcW w:w="1472" w:type="dxa"/>
            <w:vAlign w:val="center"/>
          </w:tcPr>
          <w:p w14:paraId="4B143C52" w14:textId="7A4352A7" w:rsidR="00A85167" w:rsidRPr="008B7829" w:rsidRDefault="00A85167" w:rsidP="004D52FC">
            <w:pPr>
              <w:pStyle w:val="Compact"/>
              <w:spacing w:before="0" w:after="0" w:line="360" w:lineRule="auto"/>
              <w:jc w:val="center"/>
              <w:rPr>
                <w:b/>
                <w:bCs/>
              </w:rPr>
            </w:pPr>
            <w:r w:rsidRPr="008B7829">
              <w:rPr>
                <w:b/>
                <w:bCs/>
              </w:rPr>
              <w:t>Spring</w:t>
            </w:r>
          </w:p>
        </w:tc>
        <w:tc>
          <w:tcPr>
            <w:tcW w:w="1350" w:type="dxa"/>
            <w:vAlign w:val="center"/>
          </w:tcPr>
          <w:p w14:paraId="625AEA88" w14:textId="77777777" w:rsidR="00A85167" w:rsidRDefault="00A85167" w:rsidP="004D52FC">
            <w:pPr>
              <w:pStyle w:val="Compact"/>
              <w:spacing w:before="0" w:after="0" w:line="360" w:lineRule="auto"/>
              <w:jc w:val="center"/>
            </w:pPr>
          </w:p>
        </w:tc>
      </w:tr>
      <w:tr w:rsidR="00A85167" w14:paraId="006F7B86" w14:textId="77777777" w:rsidTr="000A36E2">
        <w:tc>
          <w:tcPr>
            <w:tcW w:w="0" w:type="auto"/>
            <w:vMerge w:val="restart"/>
            <w:vAlign w:val="center"/>
          </w:tcPr>
          <w:p w14:paraId="263F5712" w14:textId="7D907478" w:rsidR="00A85167" w:rsidRDefault="00A85167" w:rsidP="004D52FC">
            <w:pPr>
              <w:pStyle w:val="Compact"/>
              <w:spacing w:before="0" w:after="0" w:line="360" w:lineRule="auto"/>
              <w:jc w:val="center"/>
            </w:pPr>
            <w:r>
              <w:t>Mar 1 - May 31</w:t>
            </w:r>
          </w:p>
        </w:tc>
        <w:tc>
          <w:tcPr>
            <w:tcW w:w="1472" w:type="dxa"/>
            <w:vAlign w:val="center"/>
          </w:tcPr>
          <w:p w14:paraId="66FC0D00" w14:textId="77777777" w:rsidR="00A85167" w:rsidRDefault="00A85167" w:rsidP="004D52FC">
            <w:pPr>
              <w:pStyle w:val="Compact"/>
              <w:spacing w:before="0" w:after="0" w:line="360" w:lineRule="auto"/>
              <w:jc w:val="center"/>
            </w:pPr>
            <w:r>
              <w:t>30</w:t>
            </w:r>
          </w:p>
        </w:tc>
        <w:tc>
          <w:tcPr>
            <w:tcW w:w="1350" w:type="dxa"/>
            <w:vAlign w:val="center"/>
          </w:tcPr>
          <w:p w14:paraId="6E8BB36E" w14:textId="77777777" w:rsidR="00A85167" w:rsidRDefault="00A85167" w:rsidP="004D52FC">
            <w:pPr>
              <w:pStyle w:val="Compact"/>
              <w:spacing w:before="0" w:after="0" w:line="360" w:lineRule="auto"/>
              <w:jc w:val="center"/>
            </w:pPr>
            <w:r>
              <w:t>34.01</w:t>
            </w:r>
          </w:p>
        </w:tc>
      </w:tr>
      <w:tr w:rsidR="00A85167" w14:paraId="0F6EB313" w14:textId="77777777" w:rsidTr="000A36E2">
        <w:tc>
          <w:tcPr>
            <w:tcW w:w="0" w:type="auto"/>
            <w:vMerge/>
            <w:vAlign w:val="center"/>
          </w:tcPr>
          <w:p w14:paraId="3F8339E0" w14:textId="41C6B134" w:rsidR="00A85167" w:rsidRDefault="00A85167" w:rsidP="004D52FC">
            <w:pPr>
              <w:pStyle w:val="Compact"/>
              <w:spacing w:before="0" w:after="0" w:line="360" w:lineRule="auto"/>
              <w:jc w:val="center"/>
            </w:pPr>
          </w:p>
        </w:tc>
        <w:tc>
          <w:tcPr>
            <w:tcW w:w="1472" w:type="dxa"/>
            <w:vAlign w:val="center"/>
          </w:tcPr>
          <w:p w14:paraId="28501C18" w14:textId="77777777" w:rsidR="00A85167" w:rsidRDefault="00A85167" w:rsidP="004D52FC">
            <w:pPr>
              <w:pStyle w:val="Compact"/>
              <w:spacing w:before="0" w:after="0" w:line="360" w:lineRule="auto"/>
              <w:jc w:val="center"/>
            </w:pPr>
            <w:r>
              <w:t>40</w:t>
            </w:r>
          </w:p>
        </w:tc>
        <w:tc>
          <w:tcPr>
            <w:tcW w:w="1350" w:type="dxa"/>
            <w:vAlign w:val="center"/>
          </w:tcPr>
          <w:p w14:paraId="245296C4" w14:textId="77777777" w:rsidR="00A85167" w:rsidRDefault="00A85167" w:rsidP="004D52FC">
            <w:pPr>
              <w:pStyle w:val="Compact"/>
              <w:spacing w:before="0" w:after="0" w:line="360" w:lineRule="auto"/>
              <w:jc w:val="center"/>
            </w:pPr>
            <w:r>
              <w:t>39.54</w:t>
            </w:r>
          </w:p>
        </w:tc>
      </w:tr>
      <w:tr w:rsidR="00A85167" w14:paraId="2C95A426" w14:textId="77777777" w:rsidTr="000A36E2">
        <w:tc>
          <w:tcPr>
            <w:tcW w:w="0" w:type="auto"/>
            <w:vMerge/>
            <w:vAlign w:val="center"/>
          </w:tcPr>
          <w:p w14:paraId="2486774F" w14:textId="2D037B41" w:rsidR="00A85167" w:rsidRDefault="00A85167" w:rsidP="004D52FC">
            <w:pPr>
              <w:pStyle w:val="Compact"/>
              <w:spacing w:before="0" w:after="0" w:line="360" w:lineRule="auto"/>
              <w:jc w:val="center"/>
            </w:pPr>
          </w:p>
        </w:tc>
        <w:tc>
          <w:tcPr>
            <w:tcW w:w="1472" w:type="dxa"/>
            <w:vAlign w:val="center"/>
          </w:tcPr>
          <w:p w14:paraId="559BCC11" w14:textId="77777777" w:rsidR="00A85167" w:rsidRDefault="00A85167" w:rsidP="004D52FC">
            <w:pPr>
              <w:pStyle w:val="Compact"/>
              <w:spacing w:before="0" w:after="0" w:line="360" w:lineRule="auto"/>
              <w:jc w:val="center"/>
            </w:pPr>
            <w:r>
              <w:t>50</w:t>
            </w:r>
          </w:p>
        </w:tc>
        <w:tc>
          <w:tcPr>
            <w:tcW w:w="1350" w:type="dxa"/>
            <w:vAlign w:val="center"/>
          </w:tcPr>
          <w:p w14:paraId="54F0951F" w14:textId="77777777" w:rsidR="00A85167" w:rsidRDefault="00A85167" w:rsidP="004D52FC">
            <w:pPr>
              <w:pStyle w:val="Compact"/>
              <w:spacing w:before="0" w:after="0" w:line="360" w:lineRule="auto"/>
              <w:jc w:val="center"/>
            </w:pPr>
            <w:r>
              <w:t>39.54</w:t>
            </w:r>
          </w:p>
        </w:tc>
      </w:tr>
      <w:tr w:rsidR="00A85167" w14:paraId="36B26219" w14:textId="77777777" w:rsidTr="000A36E2">
        <w:tc>
          <w:tcPr>
            <w:tcW w:w="0" w:type="auto"/>
            <w:vMerge/>
            <w:vAlign w:val="center"/>
          </w:tcPr>
          <w:p w14:paraId="06C2C963" w14:textId="01CD2C17" w:rsidR="00A85167" w:rsidRDefault="00A85167" w:rsidP="004D52FC">
            <w:pPr>
              <w:pStyle w:val="Compact"/>
              <w:spacing w:before="0" w:after="0" w:line="360" w:lineRule="auto"/>
              <w:jc w:val="center"/>
            </w:pPr>
          </w:p>
        </w:tc>
        <w:tc>
          <w:tcPr>
            <w:tcW w:w="1472" w:type="dxa"/>
            <w:vAlign w:val="center"/>
          </w:tcPr>
          <w:p w14:paraId="79B4970E" w14:textId="77777777" w:rsidR="00A85167" w:rsidRDefault="00A85167" w:rsidP="004D52FC">
            <w:pPr>
              <w:pStyle w:val="Compact"/>
              <w:spacing w:before="0" w:after="0" w:line="360" w:lineRule="auto"/>
              <w:jc w:val="center"/>
            </w:pPr>
            <w:r>
              <w:t>60</w:t>
            </w:r>
          </w:p>
        </w:tc>
        <w:tc>
          <w:tcPr>
            <w:tcW w:w="1350" w:type="dxa"/>
            <w:vAlign w:val="center"/>
          </w:tcPr>
          <w:p w14:paraId="2013E7DA" w14:textId="77777777" w:rsidR="00A85167" w:rsidRDefault="00A85167" w:rsidP="004D52FC">
            <w:pPr>
              <w:pStyle w:val="Compact"/>
              <w:spacing w:before="0" w:after="0" w:line="360" w:lineRule="auto"/>
              <w:jc w:val="center"/>
            </w:pPr>
            <w:r>
              <w:t>42.51</w:t>
            </w:r>
          </w:p>
        </w:tc>
      </w:tr>
      <w:tr w:rsidR="00A85167" w14:paraId="4DEC16A1" w14:textId="77777777" w:rsidTr="000A36E2">
        <w:tc>
          <w:tcPr>
            <w:tcW w:w="0" w:type="auto"/>
            <w:vMerge/>
            <w:vAlign w:val="center"/>
          </w:tcPr>
          <w:p w14:paraId="29333947" w14:textId="2978AA0B" w:rsidR="00A85167" w:rsidRDefault="00A85167" w:rsidP="004D52FC">
            <w:pPr>
              <w:pStyle w:val="Compact"/>
              <w:spacing w:before="0" w:after="0" w:line="360" w:lineRule="auto"/>
              <w:jc w:val="center"/>
            </w:pPr>
          </w:p>
        </w:tc>
        <w:tc>
          <w:tcPr>
            <w:tcW w:w="1472" w:type="dxa"/>
            <w:vAlign w:val="center"/>
          </w:tcPr>
          <w:p w14:paraId="2D292E23" w14:textId="77777777" w:rsidR="00A85167" w:rsidRDefault="00A85167" w:rsidP="004D52FC">
            <w:pPr>
              <w:pStyle w:val="Compact"/>
              <w:spacing w:before="0" w:after="0" w:line="360" w:lineRule="auto"/>
              <w:jc w:val="center"/>
            </w:pPr>
            <w:r>
              <w:t>70</w:t>
            </w:r>
          </w:p>
        </w:tc>
        <w:tc>
          <w:tcPr>
            <w:tcW w:w="1350" w:type="dxa"/>
            <w:vAlign w:val="center"/>
          </w:tcPr>
          <w:p w14:paraId="1FDBCA49" w14:textId="77777777" w:rsidR="00A85167" w:rsidRDefault="00A85167" w:rsidP="004D52FC">
            <w:pPr>
              <w:pStyle w:val="Compact"/>
              <w:spacing w:before="0" w:after="0" w:line="360" w:lineRule="auto"/>
              <w:jc w:val="center"/>
            </w:pPr>
            <w:r>
              <w:t>42.51</w:t>
            </w:r>
          </w:p>
        </w:tc>
      </w:tr>
      <w:tr w:rsidR="00A85167" w14:paraId="5E8B3533" w14:textId="77777777" w:rsidTr="000A36E2">
        <w:tc>
          <w:tcPr>
            <w:tcW w:w="0" w:type="auto"/>
            <w:vMerge/>
            <w:vAlign w:val="center"/>
          </w:tcPr>
          <w:p w14:paraId="59E358D1" w14:textId="0291FEF8" w:rsidR="00A85167" w:rsidRDefault="00A85167" w:rsidP="004D52FC">
            <w:pPr>
              <w:pStyle w:val="Compact"/>
              <w:spacing w:before="0" w:after="0" w:line="360" w:lineRule="auto"/>
              <w:jc w:val="center"/>
            </w:pPr>
          </w:p>
        </w:tc>
        <w:tc>
          <w:tcPr>
            <w:tcW w:w="1472" w:type="dxa"/>
            <w:vAlign w:val="center"/>
          </w:tcPr>
          <w:p w14:paraId="01D31EAC" w14:textId="77777777" w:rsidR="00A85167" w:rsidRDefault="00A85167" w:rsidP="004D52FC">
            <w:pPr>
              <w:pStyle w:val="Compact"/>
              <w:spacing w:before="0" w:after="0" w:line="360" w:lineRule="auto"/>
              <w:jc w:val="center"/>
            </w:pPr>
            <w:r>
              <w:t>80</w:t>
            </w:r>
          </w:p>
        </w:tc>
        <w:tc>
          <w:tcPr>
            <w:tcW w:w="1350" w:type="dxa"/>
            <w:vAlign w:val="center"/>
          </w:tcPr>
          <w:p w14:paraId="1B4C70AC" w14:textId="77777777" w:rsidR="00A85167" w:rsidRDefault="00A85167" w:rsidP="004D52FC">
            <w:pPr>
              <w:pStyle w:val="Compact"/>
              <w:spacing w:before="0" w:after="0" w:line="360" w:lineRule="auto"/>
              <w:jc w:val="center"/>
            </w:pPr>
            <w:r>
              <w:t>43.52</w:t>
            </w:r>
          </w:p>
        </w:tc>
      </w:tr>
      <w:tr w:rsidR="00A85167" w14:paraId="7103EFFE" w14:textId="77777777" w:rsidTr="000A36E2">
        <w:tc>
          <w:tcPr>
            <w:tcW w:w="0" w:type="auto"/>
            <w:vMerge/>
            <w:tcBorders>
              <w:bottom w:val="single" w:sz="4" w:space="0" w:color="auto"/>
            </w:tcBorders>
            <w:vAlign w:val="center"/>
          </w:tcPr>
          <w:p w14:paraId="0C51A0EC" w14:textId="01018E07" w:rsidR="00A85167" w:rsidRDefault="00A85167"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A85167" w:rsidRDefault="00A85167"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A85167" w:rsidRDefault="00A85167" w:rsidP="004D52FC">
            <w:pPr>
              <w:pStyle w:val="Compact"/>
              <w:spacing w:before="0" w:after="0" w:line="360" w:lineRule="auto"/>
              <w:jc w:val="center"/>
            </w:pPr>
            <w:r>
              <w:t>44.33</w:t>
            </w:r>
          </w:p>
        </w:tc>
      </w:tr>
    </w:tbl>
    <w:p w14:paraId="3F1AD4CA" w14:textId="77777777" w:rsidR="00B40F81" w:rsidRDefault="00CA7264">
      <w:r>
        <w:br w:type="page"/>
      </w:r>
    </w:p>
    <w:p w14:paraId="03622A6B" w14:textId="72402F04" w:rsidR="00B40F81" w:rsidRPr="008B7829" w:rsidRDefault="00C7224F">
      <w:pPr>
        <w:pStyle w:val="TableCaption"/>
        <w:rPr>
          <w:i w:val="0"/>
          <w:iCs/>
        </w:rPr>
      </w:pPr>
      <w:r w:rsidRPr="008B7829">
        <w:rPr>
          <w:i w:val="0"/>
          <w:iCs/>
        </w:rPr>
        <w:lastRenderedPageBreak/>
        <w:t>TABLE 3.</w:t>
      </w:r>
      <w:r w:rsidR="00CA7264" w:rsidRPr="008B7829">
        <w:rPr>
          <w:i w:val="0"/>
          <w:iCs/>
        </w:rPr>
        <w:t xml:space="preserve"> </w:t>
      </w:r>
      <w:r w:rsidR="00A85167">
        <w:rPr>
          <w:i w:val="0"/>
          <w:iCs/>
        </w:rPr>
        <w:t>E</w:t>
      </w:r>
      <w:r w:rsidR="00CA7264" w:rsidRPr="008B7829">
        <w:rPr>
          <w:i w:val="0"/>
          <w:iCs/>
        </w:rPr>
        <w:t>stimate</w:t>
      </w:r>
      <w:r w:rsidR="00A85167">
        <w:rPr>
          <w:i w:val="0"/>
          <w:iCs/>
        </w:rPr>
        <w:t>d Northern Pikeminnow in Deadwater Slough</w:t>
      </w:r>
      <w:r w:rsidR="00A93C49">
        <w:rPr>
          <w:i w:val="0"/>
          <w:iCs/>
        </w:rPr>
        <w:t xml:space="preserve"> and the associated</w:t>
      </w:r>
      <w:r w:rsidR="00CA7264" w:rsidRPr="008B7829">
        <w:rPr>
          <w:i w:val="0"/>
          <w:iCs/>
        </w:rPr>
        <w:t xml:space="preserve"> standard errors and 95% confidence intervals </w:t>
      </w:r>
      <w:r w:rsidR="00A93C49">
        <w:rPr>
          <w:i w:val="0"/>
          <w:iCs/>
        </w:rPr>
        <w:t>from</w:t>
      </w:r>
      <w:r w:rsidR="00A93C49" w:rsidRPr="008B7829">
        <w:rPr>
          <w:i w:val="0"/>
          <w:iCs/>
        </w:rPr>
        <w:t xml:space="preserve"> </w:t>
      </w:r>
      <w:r w:rsidR="00CA7264" w:rsidRPr="008B7829">
        <w:rPr>
          <w:i w:val="0"/>
          <w:iCs/>
        </w:rPr>
        <w:t xml:space="preserve">mark-recapture estimators </w:t>
      </w:r>
      <w:r w:rsidR="00A93C49">
        <w:rPr>
          <w:i w:val="0"/>
          <w:iCs/>
        </w:rPr>
        <w:t xml:space="preserve">calculated </w:t>
      </w:r>
      <w:r w:rsidR="00CA7264" w:rsidRPr="008B7829">
        <w:rPr>
          <w:i w:val="0"/>
          <w:iCs/>
        </w:rPr>
        <w:t xml:space="preserve">for the fall </w:t>
      </w:r>
      <w:r w:rsidR="00A85167">
        <w:rPr>
          <w:i w:val="0"/>
          <w:iCs/>
        </w:rPr>
        <w:t>surveys</w:t>
      </w:r>
      <w:r w:rsidR="00CA7264" w:rsidRPr="008B7829">
        <w:rPr>
          <w:i w:val="0"/>
          <w:iCs/>
        </w:rPr>
        <w:t>. Standard errors are not available for the multiple census estimators.</w:t>
      </w:r>
    </w:p>
    <w:tbl>
      <w:tblPr>
        <w:tblStyle w:val="Table"/>
        <w:tblW w:w="0" w:type="auto"/>
        <w:tblLook w:val="0020" w:firstRow="1" w:lastRow="0" w:firstColumn="0" w:lastColumn="0" w:noHBand="0" w:noVBand="0"/>
      </w:tblPr>
      <w:tblGrid>
        <w:gridCol w:w="2862"/>
        <w:gridCol w:w="1898"/>
        <w:gridCol w:w="990"/>
        <w:gridCol w:w="2690"/>
      </w:tblGrid>
      <w:tr w:rsidR="00EF28DB" w14:paraId="1D6BEEA5" w14:textId="77777777" w:rsidTr="008B7829">
        <w:trPr>
          <w:tblHeader/>
        </w:trPr>
        <w:tc>
          <w:tcPr>
            <w:tcW w:w="0" w:type="auto"/>
            <w:tcBorders>
              <w:top w:val="single" w:sz="4" w:space="0" w:color="auto"/>
              <w:bottom w:val="single" w:sz="4" w:space="0" w:color="auto"/>
            </w:tcBorders>
            <w:vAlign w:val="center"/>
          </w:tcPr>
          <w:p w14:paraId="30D1FF22" w14:textId="77777777" w:rsidR="00EF28DB" w:rsidRDefault="00EF28DB" w:rsidP="004D52FC">
            <w:pPr>
              <w:pStyle w:val="Compact"/>
              <w:spacing w:before="0" w:after="0" w:line="360" w:lineRule="auto"/>
              <w:contextualSpacing/>
              <w:jc w:val="center"/>
            </w:pPr>
            <w:r>
              <w:t>Estimator</w:t>
            </w:r>
          </w:p>
        </w:tc>
        <w:tc>
          <w:tcPr>
            <w:tcW w:w="1898" w:type="dxa"/>
            <w:tcBorders>
              <w:top w:val="single" w:sz="4" w:space="0" w:color="auto"/>
              <w:bottom w:val="single" w:sz="4" w:space="0" w:color="auto"/>
            </w:tcBorders>
            <w:vAlign w:val="center"/>
          </w:tcPr>
          <w:p w14:paraId="0335872F" w14:textId="77777777" w:rsidR="00EF28DB" w:rsidRDefault="00EF28DB"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
          <w:p w14:paraId="378FC2A8" w14:textId="77777777" w:rsidR="00EF28DB" w:rsidRDefault="00EF28DB"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
          <w:p w14:paraId="212B83CC" w14:textId="77777777" w:rsidR="00EF28DB" w:rsidRDefault="00EF28DB" w:rsidP="004D52FC">
            <w:pPr>
              <w:pStyle w:val="Compact"/>
              <w:spacing w:before="0" w:after="0" w:line="360" w:lineRule="auto"/>
              <w:contextualSpacing/>
              <w:jc w:val="center"/>
            </w:pPr>
            <w:r>
              <w:t>95% CI</w:t>
            </w:r>
          </w:p>
        </w:tc>
      </w:tr>
      <w:tr w:rsidR="00EF28DB" w14:paraId="152DB3B8" w14:textId="77777777" w:rsidTr="008B7829">
        <w:tc>
          <w:tcPr>
            <w:tcW w:w="2862" w:type="dxa"/>
            <w:tcBorders>
              <w:top w:val="single" w:sz="4" w:space="0" w:color="auto"/>
            </w:tcBorders>
            <w:vAlign w:val="center"/>
          </w:tcPr>
          <w:p w14:paraId="0110F067" w14:textId="198EB6BC" w:rsidR="00EF28DB" w:rsidRDefault="00EF28DB" w:rsidP="004D52FC">
            <w:pPr>
              <w:pStyle w:val="Compact"/>
              <w:spacing w:before="0" w:after="0" w:line="360" w:lineRule="auto"/>
              <w:contextualSpacing/>
              <w:jc w:val="center"/>
            </w:pPr>
          </w:p>
        </w:tc>
        <w:tc>
          <w:tcPr>
            <w:tcW w:w="5578" w:type="dxa"/>
            <w:gridSpan w:val="3"/>
            <w:tcBorders>
              <w:top w:val="single" w:sz="4" w:space="0" w:color="auto"/>
            </w:tcBorders>
            <w:vAlign w:val="center"/>
          </w:tcPr>
          <w:p w14:paraId="15130183" w14:textId="1594B9CD" w:rsidR="00EF28DB" w:rsidRPr="008B7829" w:rsidRDefault="00EF28DB" w:rsidP="004D52FC">
            <w:pPr>
              <w:pStyle w:val="Compact"/>
              <w:spacing w:before="0" w:after="0" w:line="360" w:lineRule="auto"/>
              <w:contextualSpacing/>
              <w:jc w:val="center"/>
              <w:rPr>
                <w:b/>
                <w:bCs/>
              </w:rPr>
            </w:pPr>
            <w:r w:rsidRPr="008B7829">
              <w:rPr>
                <w:b/>
                <w:bCs/>
              </w:rPr>
              <w:t>Fall 2019</w:t>
            </w:r>
          </w:p>
        </w:tc>
      </w:tr>
      <w:tr w:rsidR="00EF28DB" w14:paraId="2F0C581F" w14:textId="77777777" w:rsidTr="008B7829">
        <w:tc>
          <w:tcPr>
            <w:tcW w:w="0" w:type="auto"/>
            <w:vAlign w:val="center"/>
          </w:tcPr>
          <w:p w14:paraId="63932C4C" w14:textId="77777777" w:rsidR="00EF28DB" w:rsidRDefault="00EF28DB" w:rsidP="004D52FC">
            <w:pPr>
              <w:pStyle w:val="Compact"/>
              <w:spacing w:before="0" w:after="0" w:line="360" w:lineRule="auto"/>
              <w:contextualSpacing/>
              <w:jc w:val="center"/>
            </w:pPr>
            <w:r>
              <w:t>Chapman</w:t>
            </w:r>
          </w:p>
        </w:tc>
        <w:tc>
          <w:tcPr>
            <w:tcW w:w="1898" w:type="dxa"/>
            <w:vAlign w:val="center"/>
          </w:tcPr>
          <w:p w14:paraId="20173B66" w14:textId="77777777" w:rsidR="00EF28DB" w:rsidRDefault="00EF28DB" w:rsidP="004D52FC">
            <w:pPr>
              <w:pStyle w:val="Compact"/>
              <w:spacing w:before="0" w:after="0" w:line="360" w:lineRule="auto"/>
              <w:contextualSpacing/>
              <w:jc w:val="center"/>
            </w:pPr>
            <w:r>
              <w:t>13,298</w:t>
            </w:r>
          </w:p>
        </w:tc>
        <w:tc>
          <w:tcPr>
            <w:tcW w:w="990" w:type="dxa"/>
            <w:vAlign w:val="center"/>
          </w:tcPr>
          <w:p w14:paraId="364E7F16" w14:textId="77777777" w:rsidR="00EF28DB" w:rsidRDefault="00EF28DB" w:rsidP="004D52FC">
            <w:pPr>
              <w:pStyle w:val="Compact"/>
              <w:spacing w:before="0" w:after="0" w:line="360" w:lineRule="auto"/>
              <w:contextualSpacing/>
              <w:jc w:val="center"/>
            </w:pPr>
            <w:r>
              <w:t>4,322</w:t>
            </w:r>
          </w:p>
        </w:tc>
        <w:tc>
          <w:tcPr>
            <w:tcW w:w="0" w:type="auto"/>
            <w:vAlign w:val="center"/>
          </w:tcPr>
          <w:p w14:paraId="7C6E5052" w14:textId="77777777" w:rsidR="00EF28DB" w:rsidRDefault="00EF28DB" w:rsidP="004D52FC">
            <w:pPr>
              <w:pStyle w:val="Compact"/>
              <w:spacing w:before="0" w:after="0" w:line="360" w:lineRule="auto"/>
              <w:contextualSpacing/>
              <w:jc w:val="center"/>
            </w:pPr>
            <w:r>
              <w:t>6,898 - 27,893</w:t>
            </w:r>
          </w:p>
        </w:tc>
      </w:tr>
      <w:tr w:rsidR="00EF28DB" w14:paraId="01E1F415" w14:textId="77777777" w:rsidTr="00EF28DB">
        <w:tc>
          <w:tcPr>
            <w:tcW w:w="0" w:type="auto"/>
            <w:vAlign w:val="center"/>
          </w:tcPr>
          <w:p w14:paraId="3A9F23C7" w14:textId="77777777" w:rsidR="00EF28DB" w:rsidRDefault="00EF28DB" w:rsidP="004D52FC">
            <w:pPr>
              <w:pStyle w:val="Compact"/>
              <w:spacing w:before="0" w:after="0" w:line="360" w:lineRule="auto"/>
              <w:contextualSpacing/>
              <w:jc w:val="center"/>
            </w:pPr>
            <w:r>
              <w:t>Schnabel</w:t>
            </w:r>
          </w:p>
        </w:tc>
        <w:tc>
          <w:tcPr>
            <w:tcW w:w="1898" w:type="dxa"/>
            <w:vAlign w:val="center"/>
          </w:tcPr>
          <w:p w14:paraId="062C6C47" w14:textId="77777777" w:rsidR="00EF28DB" w:rsidRDefault="00EF28DB" w:rsidP="004D52FC">
            <w:pPr>
              <w:pStyle w:val="Compact"/>
              <w:spacing w:before="0" w:after="0" w:line="360" w:lineRule="auto"/>
              <w:contextualSpacing/>
              <w:jc w:val="center"/>
            </w:pPr>
            <w:r>
              <w:t>18,732</w:t>
            </w:r>
          </w:p>
        </w:tc>
        <w:tc>
          <w:tcPr>
            <w:tcW w:w="990" w:type="dxa"/>
            <w:vAlign w:val="center"/>
          </w:tcPr>
          <w:p w14:paraId="7142913E" w14:textId="77777777" w:rsidR="00EF28DB" w:rsidRDefault="00EF28DB" w:rsidP="004D52FC">
            <w:pPr>
              <w:pStyle w:val="Compact"/>
              <w:spacing w:before="0" w:after="0" w:line="360" w:lineRule="auto"/>
              <w:contextualSpacing/>
              <w:jc w:val="center"/>
            </w:pPr>
            <w:r>
              <w:t>NA</w:t>
            </w:r>
          </w:p>
        </w:tc>
        <w:tc>
          <w:tcPr>
            <w:tcW w:w="0" w:type="auto"/>
            <w:vAlign w:val="center"/>
          </w:tcPr>
          <w:p w14:paraId="21CAF33B" w14:textId="77777777" w:rsidR="00EF28DB" w:rsidRDefault="00EF28DB" w:rsidP="004D52FC">
            <w:pPr>
              <w:pStyle w:val="Compact"/>
              <w:spacing w:before="0" w:after="0" w:line="360" w:lineRule="auto"/>
              <w:contextualSpacing/>
              <w:jc w:val="center"/>
            </w:pPr>
            <w:r>
              <w:t>10,057 - 37,851</w:t>
            </w:r>
          </w:p>
        </w:tc>
      </w:tr>
      <w:tr w:rsidR="00EF28DB" w14:paraId="40F54CAE" w14:textId="77777777" w:rsidTr="00EF28DB">
        <w:tc>
          <w:tcPr>
            <w:tcW w:w="0" w:type="auto"/>
            <w:vAlign w:val="center"/>
          </w:tcPr>
          <w:p w14:paraId="1F5EFFF6" w14:textId="77777777" w:rsidR="00EF28DB" w:rsidRDefault="00EF28DB" w:rsidP="004D52FC">
            <w:pPr>
              <w:pStyle w:val="Compact"/>
              <w:spacing w:before="0" w:after="0" w:line="360" w:lineRule="auto"/>
              <w:contextualSpacing/>
              <w:jc w:val="center"/>
            </w:pPr>
            <w:r>
              <w:t>Schnabel - Delayed Mixing</w:t>
            </w:r>
          </w:p>
        </w:tc>
        <w:tc>
          <w:tcPr>
            <w:tcW w:w="1898" w:type="dxa"/>
            <w:vAlign w:val="center"/>
          </w:tcPr>
          <w:p w14:paraId="1A8E509E" w14:textId="77777777" w:rsidR="00EF28DB" w:rsidRDefault="00EF28DB" w:rsidP="004D52FC">
            <w:pPr>
              <w:pStyle w:val="Compact"/>
              <w:spacing w:before="0" w:after="0" w:line="360" w:lineRule="auto"/>
              <w:contextualSpacing/>
              <w:jc w:val="center"/>
            </w:pPr>
            <w:r>
              <w:t>12,480</w:t>
            </w:r>
          </w:p>
        </w:tc>
        <w:tc>
          <w:tcPr>
            <w:tcW w:w="990" w:type="dxa"/>
            <w:vAlign w:val="center"/>
          </w:tcPr>
          <w:p w14:paraId="60B7857A" w14:textId="77777777" w:rsidR="00EF28DB" w:rsidRDefault="00EF28DB" w:rsidP="004D52FC">
            <w:pPr>
              <w:pStyle w:val="Compact"/>
              <w:spacing w:before="0" w:after="0" w:line="360" w:lineRule="auto"/>
              <w:contextualSpacing/>
              <w:jc w:val="center"/>
            </w:pPr>
            <w:r>
              <w:t>NA</w:t>
            </w:r>
          </w:p>
        </w:tc>
        <w:tc>
          <w:tcPr>
            <w:tcW w:w="0" w:type="auto"/>
            <w:vAlign w:val="center"/>
          </w:tcPr>
          <w:p w14:paraId="7B888F7B" w14:textId="77777777" w:rsidR="00EF28DB" w:rsidRDefault="00EF28DB" w:rsidP="004D52FC">
            <w:pPr>
              <w:pStyle w:val="Compact"/>
              <w:spacing w:before="0" w:after="0" w:line="360" w:lineRule="auto"/>
              <w:contextualSpacing/>
              <w:jc w:val="center"/>
            </w:pPr>
            <w:r>
              <w:t>6,701 - 25,219</w:t>
            </w:r>
          </w:p>
        </w:tc>
      </w:tr>
      <w:tr w:rsidR="00EF28DB" w14:paraId="52644CBA" w14:textId="77777777" w:rsidTr="0066657F">
        <w:tc>
          <w:tcPr>
            <w:tcW w:w="0" w:type="auto"/>
            <w:vAlign w:val="center"/>
          </w:tcPr>
          <w:p w14:paraId="0DAD5B07" w14:textId="77777777" w:rsidR="00EF28DB" w:rsidRDefault="00EF28DB" w:rsidP="004D52FC">
            <w:pPr>
              <w:pStyle w:val="Compact"/>
              <w:spacing w:before="0" w:after="0" w:line="360" w:lineRule="auto"/>
              <w:contextualSpacing/>
              <w:jc w:val="center"/>
            </w:pPr>
          </w:p>
        </w:tc>
        <w:tc>
          <w:tcPr>
            <w:tcW w:w="5578" w:type="dxa"/>
            <w:gridSpan w:val="3"/>
            <w:vAlign w:val="center"/>
          </w:tcPr>
          <w:p w14:paraId="1409ADFC" w14:textId="7422A691" w:rsidR="00EF28DB" w:rsidRPr="008B7829" w:rsidRDefault="00EF28DB" w:rsidP="004D52FC">
            <w:pPr>
              <w:pStyle w:val="Compact"/>
              <w:spacing w:before="0" w:after="0" w:line="360" w:lineRule="auto"/>
              <w:contextualSpacing/>
              <w:jc w:val="center"/>
              <w:rPr>
                <w:b/>
                <w:bCs/>
              </w:rPr>
            </w:pPr>
            <w:r w:rsidRPr="008B7829">
              <w:rPr>
                <w:b/>
                <w:bCs/>
              </w:rPr>
              <w:t>Fall 2020</w:t>
            </w:r>
          </w:p>
        </w:tc>
      </w:tr>
      <w:tr w:rsidR="00EF28DB" w14:paraId="12509BB5" w14:textId="77777777" w:rsidTr="00EF28DB">
        <w:tc>
          <w:tcPr>
            <w:tcW w:w="0" w:type="auto"/>
            <w:vAlign w:val="center"/>
          </w:tcPr>
          <w:p w14:paraId="0F48F00D" w14:textId="77777777" w:rsidR="00EF28DB" w:rsidRDefault="00EF28DB" w:rsidP="004D52FC">
            <w:pPr>
              <w:pStyle w:val="Compact"/>
              <w:spacing w:before="0" w:after="0" w:line="360" w:lineRule="auto"/>
              <w:contextualSpacing/>
              <w:jc w:val="center"/>
            </w:pPr>
            <w:r>
              <w:t>Chapman</w:t>
            </w:r>
          </w:p>
        </w:tc>
        <w:tc>
          <w:tcPr>
            <w:tcW w:w="1898" w:type="dxa"/>
            <w:vAlign w:val="center"/>
          </w:tcPr>
          <w:p w14:paraId="7C2DD3A6" w14:textId="77777777" w:rsidR="00EF28DB" w:rsidRDefault="00EF28DB" w:rsidP="004D52FC">
            <w:pPr>
              <w:pStyle w:val="Compact"/>
              <w:spacing w:before="0" w:after="0" w:line="360" w:lineRule="auto"/>
              <w:contextualSpacing/>
              <w:jc w:val="center"/>
            </w:pPr>
            <w:r>
              <w:t>24,381</w:t>
            </w:r>
          </w:p>
        </w:tc>
        <w:tc>
          <w:tcPr>
            <w:tcW w:w="990" w:type="dxa"/>
            <w:vAlign w:val="center"/>
          </w:tcPr>
          <w:p w14:paraId="051D789A" w14:textId="77777777" w:rsidR="00EF28DB" w:rsidRDefault="00EF28DB" w:rsidP="004D52FC">
            <w:pPr>
              <w:pStyle w:val="Compact"/>
              <w:spacing w:before="0" w:after="0" w:line="360" w:lineRule="auto"/>
              <w:contextualSpacing/>
              <w:jc w:val="center"/>
            </w:pPr>
            <w:r>
              <w:t>9,066</w:t>
            </w:r>
          </w:p>
        </w:tc>
        <w:tc>
          <w:tcPr>
            <w:tcW w:w="0" w:type="auto"/>
            <w:vAlign w:val="center"/>
          </w:tcPr>
          <w:p w14:paraId="56A851A2" w14:textId="77777777" w:rsidR="00EF28DB" w:rsidRDefault="00EF28DB" w:rsidP="004D52FC">
            <w:pPr>
              <w:pStyle w:val="Compact"/>
              <w:spacing w:before="0" w:after="0" w:line="360" w:lineRule="auto"/>
              <w:contextualSpacing/>
              <w:jc w:val="center"/>
            </w:pPr>
            <w:r>
              <w:t>11,547 - 55,761</w:t>
            </w:r>
          </w:p>
        </w:tc>
      </w:tr>
      <w:tr w:rsidR="00EF28DB" w14:paraId="79EE0B7C" w14:textId="77777777" w:rsidTr="00EF28DB">
        <w:tc>
          <w:tcPr>
            <w:tcW w:w="0" w:type="auto"/>
            <w:vAlign w:val="center"/>
          </w:tcPr>
          <w:p w14:paraId="692DD366" w14:textId="77777777" w:rsidR="00EF28DB" w:rsidRDefault="00EF28DB" w:rsidP="004D52FC">
            <w:pPr>
              <w:pStyle w:val="Compact"/>
              <w:spacing w:before="0" w:after="0" w:line="360" w:lineRule="auto"/>
              <w:contextualSpacing/>
              <w:jc w:val="center"/>
            </w:pPr>
            <w:r>
              <w:t>Schnabel</w:t>
            </w:r>
          </w:p>
        </w:tc>
        <w:tc>
          <w:tcPr>
            <w:tcW w:w="1898" w:type="dxa"/>
            <w:vAlign w:val="center"/>
          </w:tcPr>
          <w:p w14:paraId="1E13DDFA" w14:textId="77777777" w:rsidR="00EF28DB" w:rsidRDefault="00EF28DB" w:rsidP="004D52FC">
            <w:pPr>
              <w:pStyle w:val="Compact"/>
              <w:spacing w:before="0" w:after="0" w:line="360" w:lineRule="auto"/>
              <w:contextualSpacing/>
              <w:jc w:val="center"/>
            </w:pPr>
            <w:r>
              <w:t>37,016</w:t>
            </w:r>
          </w:p>
        </w:tc>
        <w:tc>
          <w:tcPr>
            <w:tcW w:w="990" w:type="dxa"/>
            <w:vAlign w:val="center"/>
          </w:tcPr>
          <w:p w14:paraId="7B378533" w14:textId="77777777" w:rsidR="00EF28DB" w:rsidRDefault="00EF28DB" w:rsidP="004D52FC">
            <w:pPr>
              <w:pStyle w:val="Compact"/>
              <w:spacing w:before="0" w:after="0" w:line="360" w:lineRule="auto"/>
              <w:contextualSpacing/>
              <w:jc w:val="center"/>
            </w:pPr>
            <w:r>
              <w:t>NA</w:t>
            </w:r>
          </w:p>
        </w:tc>
        <w:tc>
          <w:tcPr>
            <w:tcW w:w="0" w:type="auto"/>
            <w:vAlign w:val="center"/>
          </w:tcPr>
          <w:p w14:paraId="1BFDFD60" w14:textId="77777777" w:rsidR="00EF28DB" w:rsidRDefault="00EF28DB" w:rsidP="004D52FC">
            <w:pPr>
              <w:pStyle w:val="Compact"/>
              <w:spacing w:before="0" w:after="0" w:line="360" w:lineRule="auto"/>
              <w:contextualSpacing/>
              <w:jc w:val="center"/>
            </w:pPr>
            <w:r>
              <w:t>18,430 - 80,924</w:t>
            </w:r>
          </w:p>
        </w:tc>
      </w:tr>
      <w:tr w:rsidR="00EF28DB" w14:paraId="387090EE" w14:textId="77777777" w:rsidTr="00EF28DB">
        <w:tc>
          <w:tcPr>
            <w:tcW w:w="0" w:type="auto"/>
            <w:tcBorders>
              <w:bottom w:val="single" w:sz="4" w:space="0" w:color="auto"/>
            </w:tcBorders>
            <w:vAlign w:val="center"/>
          </w:tcPr>
          <w:p w14:paraId="55EC7ED3" w14:textId="77777777" w:rsidR="00EF28DB" w:rsidRDefault="00EF28DB" w:rsidP="004D52FC">
            <w:pPr>
              <w:pStyle w:val="Compact"/>
              <w:spacing w:before="0" w:after="0" w:line="360" w:lineRule="auto"/>
              <w:contextualSpacing/>
              <w:jc w:val="center"/>
            </w:pPr>
            <w:r>
              <w:t>Schnabel - Delayed Mixing</w:t>
            </w:r>
          </w:p>
        </w:tc>
        <w:tc>
          <w:tcPr>
            <w:tcW w:w="1898" w:type="dxa"/>
            <w:tcBorders>
              <w:bottom w:val="single" w:sz="4" w:space="0" w:color="auto"/>
            </w:tcBorders>
            <w:vAlign w:val="center"/>
          </w:tcPr>
          <w:p w14:paraId="6CCA4934" w14:textId="77777777" w:rsidR="00EF28DB" w:rsidRDefault="00EF28DB"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EF28DB" w:rsidRDefault="00EF28DB"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EF28DB" w:rsidRDefault="00EF28DB"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31F05227" w:rsidR="00B40F81" w:rsidRPr="00775D28" w:rsidRDefault="00C7224F">
      <w:pPr>
        <w:pStyle w:val="TableCaption"/>
        <w:rPr>
          <w:i w:val="0"/>
          <w:iCs/>
        </w:rPr>
      </w:pPr>
      <w:r w:rsidRPr="00775D28">
        <w:rPr>
          <w:i w:val="0"/>
          <w:iCs/>
        </w:rPr>
        <w:lastRenderedPageBreak/>
        <w:t>TABLE 4.</w:t>
      </w:r>
      <w:r w:rsidR="00CA7264" w:rsidRPr="00775D28">
        <w:rPr>
          <w:i w:val="0"/>
          <w:iCs/>
        </w:rPr>
        <w:t xml:space="preserve"> </w:t>
      </w:r>
      <w:r w:rsidR="00CF0434">
        <w:rPr>
          <w:i w:val="0"/>
          <w:iCs/>
        </w:rPr>
        <w:t>T</w:t>
      </w:r>
      <w:r w:rsidR="00CA7264" w:rsidRPr="00775D28">
        <w:rPr>
          <w:i w:val="0"/>
          <w:iCs/>
        </w:rPr>
        <w:t>otal number of Northern Pikeminnow gastric lavaged</w:t>
      </w:r>
      <w:r w:rsidR="00CF0434">
        <w:rPr>
          <w:i w:val="0"/>
          <w:iCs/>
        </w:rPr>
        <w:t xml:space="preserve"> and the </w:t>
      </w:r>
      <w:r w:rsidR="001902E8">
        <w:rPr>
          <w:i w:val="0"/>
          <w:iCs/>
        </w:rPr>
        <w:t xml:space="preserve">number of </w:t>
      </w:r>
      <w:r w:rsidR="005D4167">
        <w:rPr>
          <w:i w:val="0"/>
          <w:iCs/>
        </w:rPr>
        <w:t xml:space="preserve">those </w:t>
      </w:r>
      <w:r w:rsidR="001902E8">
        <w:rPr>
          <w:i w:val="0"/>
          <w:iCs/>
        </w:rPr>
        <w:t>individuals with contents (including fish) and with</w:t>
      </w:r>
      <w:r w:rsidR="005D4167">
        <w:rPr>
          <w:i w:val="0"/>
          <w:iCs/>
        </w:rPr>
        <w:t xml:space="preserve"> contents that include</w:t>
      </w:r>
      <w:r w:rsidR="001902E8">
        <w:rPr>
          <w:i w:val="0"/>
          <w:iCs/>
        </w:rPr>
        <w:t xml:space="preserve"> fish</w:t>
      </w:r>
      <w:r w:rsidR="00750E6D" w:rsidRPr="00775D28">
        <w:rPr>
          <w:i w:val="0"/>
          <w:iCs/>
        </w:rPr>
        <w:t xml:space="preserve">. </w:t>
      </w:r>
    </w:p>
    <w:tbl>
      <w:tblPr>
        <w:tblStyle w:val="Table"/>
        <w:tblW w:w="0" w:type="auto"/>
        <w:tblLook w:val="0020" w:firstRow="1" w:lastRow="0" w:firstColumn="0" w:lastColumn="0" w:noHBand="0" w:noVBand="0"/>
      </w:tblPr>
      <w:tblGrid>
        <w:gridCol w:w="1397"/>
        <w:gridCol w:w="1043"/>
        <w:gridCol w:w="1522"/>
        <w:gridCol w:w="1080"/>
      </w:tblGrid>
      <w:tr w:rsidR="005D4167"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5D4167" w:rsidRDefault="005D4167"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10BD7EEA" w14:textId="77777777" w:rsidR="005D4167" w:rsidRDefault="005D4167"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5D4167" w:rsidRDefault="005D4167"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5D4167" w:rsidRDefault="005D4167" w:rsidP="004D52FC">
            <w:pPr>
              <w:pStyle w:val="Compact"/>
              <w:spacing w:before="0" w:after="0" w:line="360" w:lineRule="auto"/>
              <w:jc w:val="center"/>
            </w:pPr>
            <w:r>
              <w:t>Fish Contents</w:t>
            </w:r>
          </w:p>
        </w:tc>
      </w:tr>
      <w:tr w:rsidR="005D4167" w14:paraId="1603E756" w14:textId="77777777" w:rsidTr="004D52FC">
        <w:tc>
          <w:tcPr>
            <w:tcW w:w="0" w:type="auto"/>
            <w:tcBorders>
              <w:top w:val="single" w:sz="4" w:space="0" w:color="auto"/>
            </w:tcBorders>
            <w:vAlign w:val="center"/>
          </w:tcPr>
          <w:p w14:paraId="0DA5C71F" w14:textId="77777777" w:rsidR="005D4167" w:rsidRDefault="005D4167" w:rsidP="004D52FC">
            <w:pPr>
              <w:pStyle w:val="Compact"/>
              <w:spacing w:before="0" w:after="0" w:line="360" w:lineRule="auto"/>
              <w:jc w:val="center"/>
            </w:pPr>
            <w:r>
              <w:t>Fall 2019</w:t>
            </w:r>
          </w:p>
        </w:tc>
        <w:tc>
          <w:tcPr>
            <w:tcW w:w="0" w:type="auto"/>
            <w:tcBorders>
              <w:top w:val="single" w:sz="4" w:space="0" w:color="auto"/>
            </w:tcBorders>
            <w:vAlign w:val="center"/>
          </w:tcPr>
          <w:p w14:paraId="1A045F88" w14:textId="77777777" w:rsidR="005D4167" w:rsidRDefault="005D4167"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5D4167" w:rsidRDefault="005D4167"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5D4167" w:rsidRDefault="005D4167" w:rsidP="004D52FC">
            <w:pPr>
              <w:pStyle w:val="Compact"/>
              <w:spacing w:before="0" w:after="0" w:line="360" w:lineRule="auto"/>
              <w:jc w:val="center"/>
            </w:pPr>
            <w:r>
              <w:t>12</w:t>
            </w:r>
          </w:p>
        </w:tc>
      </w:tr>
      <w:tr w:rsidR="005D4167" w14:paraId="6D9E9AAD" w14:textId="77777777" w:rsidTr="004D52FC">
        <w:tc>
          <w:tcPr>
            <w:tcW w:w="0" w:type="auto"/>
            <w:vAlign w:val="center"/>
          </w:tcPr>
          <w:p w14:paraId="2ECE87DD" w14:textId="77777777" w:rsidR="005D4167" w:rsidRDefault="005D4167" w:rsidP="004D52FC">
            <w:pPr>
              <w:pStyle w:val="Compact"/>
              <w:spacing w:before="0" w:after="0" w:line="360" w:lineRule="auto"/>
              <w:jc w:val="center"/>
            </w:pPr>
            <w:r>
              <w:t>Fall 2020</w:t>
            </w:r>
          </w:p>
        </w:tc>
        <w:tc>
          <w:tcPr>
            <w:tcW w:w="0" w:type="auto"/>
            <w:vAlign w:val="center"/>
          </w:tcPr>
          <w:p w14:paraId="3E932961" w14:textId="77777777" w:rsidR="005D4167" w:rsidRDefault="005D4167" w:rsidP="004D52FC">
            <w:pPr>
              <w:pStyle w:val="Compact"/>
              <w:spacing w:before="0" w:after="0" w:line="360" w:lineRule="auto"/>
              <w:jc w:val="center"/>
            </w:pPr>
            <w:r>
              <w:t>793</w:t>
            </w:r>
          </w:p>
        </w:tc>
        <w:tc>
          <w:tcPr>
            <w:tcW w:w="1522" w:type="dxa"/>
            <w:vAlign w:val="center"/>
          </w:tcPr>
          <w:p w14:paraId="2EA734D2" w14:textId="77777777" w:rsidR="005D4167" w:rsidRDefault="005D4167" w:rsidP="004D52FC">
            <w:pPr>
              <w:pStyle w:val="Compact"/>
              <w:spacing w:before="0" w:after="0" w:line="360" w:lineRule="auto"/>
              <w:jc w:val="center"/>
            </w:pPr>
            <w:r>
              <w:t>188</w:t>
            </w:r>
          </w:p>
        </w:tc>
        <w:tc>
          <w:tcPr>
            <w:tcW w:w="1080" w:type="dxa"/>
            <w:vAlign w:val="center"/>
          </w:tcPr>
          <w:p w14:paraId="5FA23A2C" w14:textId="77777777" w:rsidR="005D4167" w:rsidRDefault="005D4167" w:rsidP="004D52FC">
            <w:pPr>
              <w:pStyle w:val="Compact"/>
              <w:spacing w:before="0" w:after="0" w:line="360" w:lineRule="auto"/>
              <w:jc w:val="center"/>
            </w:pPr>
            <w:r>
              <w:t>25</w:t>
            </w:r>
          </w:p>
        </w:tc>
      </w:tr>
      <w:tr w:rsidR="005D4167" w14:paraId="79AE6E87" w14:textId="77777777" w:rsidTr="004D52FC">
        <w:tc>
          <w:tcPr>
            <w:tcW w:w="0" w:type="auto"/>
            <w:vAlign w:val="center"/>
          </w:tcPr>
          <w:p w14:paraId="78A0BFE0" w14:textId="77777777" w:rsidR="005D4167" w:rsidRDefault="005D4167" w:rsidP="004D52FC">
            <w:pPr>
              <w:pStyle w:val="Compact"/>
              <w:spacing w:before="0" w:after="0" w:line="360" w:lineRule="auto"/>
              <w:jc w:val="center"/>
            </w:pPr>
            <w:r>
              <w:t>Spring 2021</w:t>
            </w:r>
          </w:p>
        </w:tc>
        <w:tc>
          <w:tcPr>
            <w:tcW w:w="0" w:type="auto"/>
            <w:vAlign w:val="center"/>
          </w:tcPr>
          <w:p w14:paraId="4A1A1483" w14:textId="77777777" w:rsidR="005D4167" w:rsidRDefault="005D4167" w:rsidP="004D52FC">
            <w:pPr>
              <w:pStyle w:val="Compact"/>
              <w:spacing w:before="0" w:after="0" w:line="360" w:lineRule="auto"/>
              <w:jc w:val="center"/>
            </w:pPr>
            <w:r>
              <w:t>105</w:t>
            </w:r>
          </w:p>
        </w:tc>
        <w:tc>
          <w:tcPr>
            <w:tcW w:w="1522" w:type="dxa"/>
            <w:vAlign w:val="center"/>
          </w:tcPr>
          <w:p w14:paraId="6591B443" w14:textId="77777777" w:rsidR="005D4167" w:rsidRDefault="005D4167" w:rsidP="004D52FC">
            <w:pPr>
              <w:pStyle w:val="Compact"/>
              <w:spacing w:before="0" w:after="0" w:line="360" w:lineRule="auto"/>
              <w:jc w:val="center"/>
            </w:pPr>
            <w:r>
              <w:t>105</w:t>
            </w:r>
          </w:p>
        </w:tc>
        <w:tc>
          <w:tcPr>
            <w:tcW w:w="1080" w:type="dxa"/>
            <w:vAlign w:val="center"/>
          </w:tcPr>
          <w:p w14:paraId="21BD63E8" w14:textId="77777777" w:rsidR="005D4167" w:rsidRDefault="005D4167" w:rsidP="004D52FC">
            <w:pPr>
              <w:pStyle w:val="Compact"/>
              <w:spacing w:before="0" w:after="0" w:line="360" w:lineRule="auto"/>
              <w:jc w:val="center"/>
            </w:pPr>
            <w:r>
              <w:t>7</w:t>
            </w:r>
          </w:p>
        </w:tc>
      </w:tr>
      <w:tr w:rsidR="005D4167" w14:paraId="2CFDDC38" w14:textId="77777777" w:rsidTr="004D52FC">
        <w:tc>
          <w:tcPr>
            <w:tcW w:w="0" w:type="auto"/>
            <w:vAlign w:val="center"/>
          </w:tcPr>
          <w:p w14:paraId="4617C573" w14:textId="77777777" w:rsidR="005D4167" w:rsidRDefault="005D4167" w:rsidP="004D52FC">
            <w:pPr>
              <w:pStyle w:val="Compact"/>
              <w:spacing w:before="0" w:after="0" w:line="360" w:lineRule="auto"/>
              <w:jc w:val="center"/>
            </w:pPr>
          </w:p>
        </w:tc>
        <w:tc>
          <w:tcPr>
            <w:tcW w:w="0" w:type="auto"/>
            <w:vAlign w:val="center"/>
          </w:tcPr>
          <w:p w14:paraId="7E58D566" w14:textId="77777777" w:rsidR="005D4167" w:rsidRDefault="005D4167" w:rsidP="004D52FC">
            <w:pPr>
              <w:pStyle w:val="Compact"/>
              <w:spacing w:before="0" w:after="0" w:line="360" w:lineRule="auto"/>
              <w:jc w:val="center"/>
            </w:pPr>
          </w:p>
        </w:tc>
        <w:tc>
          <w:tcPr>
            <w:tcW w:w="1522" w:type="dxa"/>
            <w:vAlign w:val="center"/>
          </w:tcPr>
          <w:p w14:paraId="30FFB6EC" w14:textId="77777777" w:rsidR="005D4167" w:rsidRDefault="005D4167" w:rsidP="004D52FC">
            <w:pPr>
              <w:pStyle w:val="Compact"/>
              <w:spacing w:before="0" w:after="0" w:line="360" w:lineRule="auto"/>
              <w:jc w:val="center"/>
            </w:pPr>
          </w:p>
        </w:tc>
        <w:tc>
          <w:tcPr>
            <w:tcW w:w="1080" w:type="dxa"/>
            <w:vAlign w:val="center"/>
          </w:tcPr>
          <w:p w14:paraId="5D1941CA" w14:textId="77777777" w:rsidR="005D4167" w:rsidRDefault="005D4167" w:rsidP="004D52FC">
            <w:pPr>
              <w:pStyle w:val="Compact"/>
              <w:spacing w:before="0" w:after="0" w:line="360" w:lineRule="auto"/>
              <w:jc w:val="center"/>
            </w:pPr>
          </w:p>
        </w:tc>
      </w:tr>
      <w:tr w:rsidR="005D4167" w14:paraId="0006101A" w14:textId="77777777" w:rsidTr="004D52FC">
        <w:tc>
          <w:tcPr>
            <w:tcW w:w="0" w:type="auto"/>
            <w:tcBorders>
              <w:bottom w:val="single" w:sz="4" w:space="0" w:color="auto"/>
            </w:tcBorders>
            <w:vAlign w:val="center"/>
          </w:tcPr>
          <w:p w14:paraId="33D33A8A" w14:textId="77777777" w:rsidR="005D4167" w:rsidRDefault="005D4167" w:rsidP="004D52FC">
            <w:pPr>
              <w:pStyle w:val="Compact"/>
              <w:spacing w:before="0" w:after="0" w:line="360" w:lineRule="auto"/>
              <w:jc w:val="center"/>
            </w:pPr>
            <w:r>
              <w:t>Total</w:t>
            </w:r>
          </w:p>
        </w:tc>
        <w:tc>
          <w:tcPr>
            <w:tcW w:w="0" w:type="auto"/>
            <w:tcBorders>
              <w:bottom w:val="single" w:sz="4" w:space="0" w:color="auto"/>
            </w:tcBorders>
            <w:vAlign w:val="center"/>
          </w:tcPr>
          <w:p w14:paraId="5520E4A7" w14:textId="77777777" w:rsidR="005D4167" w:rsidRDefault="005D4167"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5D4167" w:rsidRDefault="005D4167"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5D4167" w:rsidRDefault="005D4167"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77" w:name="figures"/>
      <w:bookmarkEnd w:id="76"/>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7A2E1DA3" w:rsidR="00B40F81" w:rsidRDefault="00C7224F">
      <w:pPr>
        <w:pStyle w:val="ImageCaption"/>
      </w:pPr>
      <w:r>
        <w:t>FIGURE 4.</w:t>
      </w:r>
      <w:r w:rsidR="00CA7264">
        <w:t xml:space="preserve"> The cumulative fish prey consumed (g) by an individual Northern Pikeminnow during the peak Chinook </w:t>
      </w:r>
      <w:r w:rsidR="00A70757">
        <w:t>s</w:t>
      </w:r>
      <w:r w:rsidR="00CA7264">
        <w:t xml:space="preserve">almon emigrations for fall DSR (top left) and spring NRR (top right) and corresponding daily mean water temperatures (bottom panels). The black line </w:t>
      </w:r>
      <w:r w:rsidR="00A8717B">
        <w:t xml:space="preserve">shows the consumption by </w:t>
      </w:r>
      <w:r w:rsidR="00CA7264">
        <w:t xml:space="preserve">Northern Pikeminnow </w:t>
      </w:r>
      <w:r w:rsidR="00A8717B">
        <w:t xml:space="preserve">when the </w:t>
      </w:r>
      <w:r w:rsidR="00CA7264">
        <w:t>diet consist</w:t>
      </w:r>
      <w:r w:rsidR="00A8717B">
        <w:t>s</w:t>
      </w:r>
      <w:r w:rsidR="00CA7264">
        <w:t xml:space="preserve"> of 60% fish and the gray area shows the range between </w:t>
      </w:r>
      <w:r w:rsidR="00A8717B">
        <w:t>all model runs in the series,</w:t>
      </w:r>
      <w:r w:rsidR="00CA7264">
        <w:t xml:space="preserve"> </w:t>
      </w:r>
      <w:r w:rsidR="00A8717B">
        <w:t xml:space="preserve">from </w:t>
      </w:r>
      <w:r w:rsidR="00CA7264">
        <w:t xml:space="preserve">30% </w:t>
      </w:r>
      <w:r w:rsidR="00A8717B">
        <w:t xml:space="preserve">to </w:t>
      </w:r>
      <w:r w:rsidR="00CA7264">
        <w:t>90% fish prey. Daily mean water temperatures were summarized from six years of data available from the Shoup gage station.</w:t>
      </w:r>
    </w:p>
    <w:p w14:paraId="7373D72B" w14:textId="440D54D8" w:rsidR="00B40F81" w:rsidRDefault="00C7224F">
      <w:pPr>
        <w:pStyle w:val="ImageCaption"/>
      </w:pPr>
      <w:r>
        <w:t>FIGURE 5.</w:t>
      </w:r>
      <w:r w:rsidR="00CA7264">
        <w:t xml:space="preserve"> Estimated number of juvenile Chinook </w:t>
      </w:r>
      <w:r w:rsidR="00A70757">
        <w:t>s</w:t>
      </w:r>
      <w:r w:rsidR="00CA7264">
        <w:t xml:space="preserve">almon consumed by Northern Pikeminnow from a sensitivity analysis of diet scenarios made up of variable percentages of fish. </w:t>
      </w:r>
      <w:r w:rsidR="0028356F">
        <w:t>Diet scenarios include 30%, 50%, and 65</w:t>
      </w:r>
      <w:r w:rsidR="00775D28">
        <w:t>% Chinook</w:t>
      </w:r>
      <w:r w:rsidR="00CA7264">
        <w:t xml:space="preserve"> </w:t>
      </w:r>
      <w:r w:rsidR="00A70757">
        <w:t>s</w:t>
      </w:r>
      <w:r w:rsidR="00CA7264">
        <w:t>almon in the total fish prey consumed by Northern Pikeminnow, similar to those reported by Zimmerman and Ward 1999.</w:t>
      </w:r>
    </w:p>
    <w:p w14:paraId="70FEFD48" w14:textId="1C45E6ED"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w:t>
      </w:r>
      <w:r w:rsidR="00A70757">
        <w:t>s</w:t>
      </w:r>
      <w:r w:rsidR="00A03CA4">
        <w:t xml:space="preserve">almon consumed by Northern Pikeminnow in Deadwater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78"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77"/>
    <w:bookmarkEnd w:id="78"/>
    <w:p w14:paraId="6ED39206" w14:textId="2A07F78D" w:rsidR="00B40F81" w:rsidRDefault="00B40F81"/>
    <w:sectPr w:rsidR="00B40F81" w:rsidSect="0032227E">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C4929" w14:textId="77777777" w:rsidR="006775C7" w:rsidRDefault="006775C7">
      <w:pPr>
        <w:spacing w:after="0" w:line="240" w:lineRule="auto"/>
      </w:pPr>
      <w:r>
        <w:separator/>
      </w:r>
    </w:p>
  </w:endnote>
  <w:endnote w:type="continuationSeparator" w:id="0">
    <w:p w14:paraId="5830B70E" w14:textId="77777777" w:rsidR="006775C7" w:rsidRDefault="00677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0902" w14:textId="77777777" w:rsidR="006775C7" w:rsidRDefault="006775C7">
      <w:r>
        <w:separator/>
      </w:r>
    </w:p>
  </w:footnote>
  <w:footnote w:type="continuationSeparator" w:id="0">
    <w:p w14:paraId="6D5AA125" w14:textId="77777777" w:rsidR="006775C7" w:rsidRDefault="00677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755DF"/>
    <w:rsid w:val="00083663"/>
    <w:rsid w:val="000A36E2"/>
    <w:rsid w:val="000F094D"/>
    <w:rsid w:val="001136D6"/>
    <w:rsid w:val="0012144A"/>
    <w:rsid w:val="0012366B"/>
    <w:rsid w:val="001902E8"/>
    <w:rsid w:val="0020453A"/>
    <w:rsid w:val="002151CE"/>
    <w:rsid w:val="0028356F"/>
    <w:rsid w:val="002A04CD"/>
    <w:rsid w:val="002D754E"/>
    <w:rsid w:val="00312B16"/>
    <w:rsid w:val="0031349F"/>
    <w:rsid w:val="0032227E"/>
    <w:rsid w:val="00332A00"/>
    <w:rsid w:val="003B6ADF"/>
    <w:rsid w:val="003C25E7"/>
    <w:rsid w:val="003F3D55"/>
    <w:rsid w:val="004068E4"/>
    <w:rsid w:val="00470DA8"/>
    <w:rsid w:val="00477AA9"/>
    <w:rsid w:val="004861F7"/>
    <w:rsid w:val="004A1B9C"/>
    <w:rsid w:val="004D52FC"/>
    <w:rsid w:val="004E06AD"/>
    <w:rsid w:val="00586D63"/>
    <w:rsid w:val="005D4167"/>
    <w:rsid w:val="00604B30"/>
    <w:rsid w:val="00605ACD"/>
    <w:rsid w:val="00614EBE"/>
    <w:rsid w:val="006775C7"/>
    <w:rsid w:val="006D608C"/>
    <w:rsid w:val="007019CA"/>
    <w:rsid w:val="00701D3C"/>
    <w:rsid w:val="00711654"/>
    <w:rsid w:val="0074404F"/>
    <w:rsid w:val="00750E6D"/>
    <w:rsid w:val="00775D28"/>
    <w:rsid w:val="0079192B"/>
    <w:rsid w:val="007C3FDD"/>
    <w:rsid w:val="007F792F"/>
    <w:rsid w:val="0081368D"/>
    <w:rsid w:val="0084189D"/>
    <w:rsid w:val="0084506A"/>
    <w:rsid w:val="00856101"/>
    <w:rsid w:val="00864BBD"/>
    <w:rsid w:val="008A38BE"/>
    <w:rsid w:val="008B7829"/>
    <w:rsid w:val="00926B46"/>
    <w:rsid w:val="00942361"/>
    <w:rsid w:val="00972D8E"/>
    <w:rsid w:val="009815FD"/>
    <w:rsid w:val="009D3119"/>
    <w:rsid w:val="00A03CA4"/>
    <w:rsid w:val="00A51886"/>
    <w:rsid w:val="00A70757"/>
    <w:rsid w:val="00A85167"/>
    <w:rsid w:val="00A8717B"/>
    <w:rsid w:val="00A93C49"/>
    <w:rsid w:val="00B34152"/>
    <w:rsid w:val="00B40F81"/>
    <w:rsid w:val="00BD370E"/>
    <w:rsid w:val="00BE230A"/>
    <w:rsid w:val="00C107F5"/>
    <w:rsid w:val="00C217D8"/>
    <w:rsid w:val="00C7224F"/>
    <w:rsid w:val="00CA7264"/>
    <w:rsid w:val="00CB1890"/>
    <w:rsid w:val="00CD029D"/>
    <w:rsid w:val="00CF0434"/>
    <w:rsid w:val="00D35900"/>
    <w:rsid w:val="00DD7F75"/>
    <w:rsid w:val="00E777A2"/>
    <w:rsid w:val="00E85F6A"/>
    <w:rsid w:val="00EC44BC"/>
    <w:rsid w:val="00ED357B"/>
    <w:rsid w:val="00EF28DB"/>
    <w:rsid w:val="00F648BD"/>
    <w:rsid w:val="00F74E3B"/>
    <w:rsid w:val="00FA43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 w:type="character" w:styleId="CommentReference">
    <w:name w:val="annotation reference"/>
    <w:basedOn w:val="DefaultParagraphFont"/>
    <w:semiHidden/>
    <w:unhideWhenUsed/>
    <w:rsid w:val="001902E8"/>
    <w:rPr>
      <w:sz w:val="16"/>
      <w:szCs w:val="16"/>
    </w:rPr>
  </w:style>
  <w:style w:type="paragraph" w:styleId="CommentText">
    <w:name w:val="annotation text"/>
    <w:basedOn w:val="Normal"/>
    <w:link w:val="CommentTextChar"/>
    <w:unhideWhenUsed/>
    <w:rsid w:val="001902E8"/>
    <w:pPr>
      <w:spacing w:line="240" w:lineRule="auto"/>
    </w:pPr>
    <w:rPr>
      <w:sz w:val="20"/>
      <w:szCs w:val="20"/>
    </w:rPr>
  </w:style>
  <w:style w:type="character" w:customStyle="1" w:styleId="CommentTextChar">
    <w:name w:val="Comment Text Char"/>
    <w:basedOn w:val="DefaultParagraphFont"/>
    <w:link w:val="CommentText"/>
    <w:rsid w:val="001902E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902E8"/>
    <w:rPr>
      <w:b/>
      <w:bCs/>
    </w:rPr>
  </w:style>
  <w:style w:type="character" w:customStyle="1" w:styleId="CommentSubjectChar">
    <w:name w:val="Comment Subject Char"/>
    <w:basedOn w:val="CommentTextChar"/>
    <w:link w:val="CommentSubject"/>
    <w:semiHidden/>
    <w:rsid w:val="001902E8"/>
    <w:rPr>
      <w:rFonts w:ascii="Times New Roman" w:hAnsi="Times New Roman"/>
      <w:b/>
      <w:bCs/>
      <w:sz w:val="20"/>
      <w:szCs w:val="20"/>
    </w:rPr>
  </w:style>
  <w:style w:type="paragraph" w:styleId="Revision">
    <w:name w:val="Revision"/>
    <w:hidden/>
    <w:semiHidden/>
    <w:rsid w:val="003B6AD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7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46</Pages>
  <Words>10264</Words>
  <Characters>58511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10</cp:revision>
  <dcterms:created xsi:type="dcterms:W3CDTF">2022-04-13T18:58:00Z</dcterms:created>
  <dcterms:modified xsi:type="dcterms:W3CDTF">2022-06-12T18:53:00Z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